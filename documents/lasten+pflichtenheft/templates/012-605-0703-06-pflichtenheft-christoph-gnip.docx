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A5F" w:rsidRDefault="00355A5F" w:rsidP="00355A5F">
      <w:pPr>
        <w:jc w:val="center"/>
        <w:rPr>
          <w:b/>
          <w:bCs/>
          <w:sz w:val="40"/>
          <w:szCs w:val="40"/>
        </w:rPr>
      </w:pPr>
      <w:r>
        <w:rPr>
          <w:b/>
          <w:bCs/>
          <w:sz w:val="40"/>
          <w:szCs w:val="40"/>
        </w:rPr>
        <w:t>Pflichtenheft</w:t>
      </w: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b/>
          <w:bCs/>
          <w:sz w:val="36"/>
          <w:szCs w:val="36"/>
        </w:rPr>
      </w:pPr>
      <w:r>
        <w:rPr>
          <w:b/>
          <w:bCs/>
          <w:sz w:val="36"/>
          <w:szCs w:val="36"/>
        </w:rPr>
        <w:t>Bachelor-Arbeit</w:t>
      </w:r>
    </w:p>
    <w:p w:rsidR="00355A5F" w:rsidRDefault="00355A5F" w:rsidP="00355A5F">
      <w:pPr>
        <w:jc w:val="center"/>
        <w:rPr>
          <w:b/>
          <w:bCs/>
          <w:sz w:val="36"/>
          <w:szCs w:val="36"/>
        </w:rPr>
      </w:pPr>
      <w:r>
        <w:rPr>
          <w:b/>
          <w:bCs/>
          <w:sz w:val="36"/>
          <w:szCs w:val="36"/>
        </w:rPr>
        <w:t>Christoph Gnip</w:t>
      </w:r>
    </w:p>
    <w:p w:rsidR="00355A5F" w:rsidRDefault="00355A5F" w:rsidP="00355A5F">
      <w:pPr>
        <w:jc w:val="center"/>
        <w:rPr>
          <w:b/>
          <w:bCs/>
          <w:sz w:val="36"/>
          <w:szCs w:val="36"/>
        </w:rPr>
      </w:pPr>
    </w:p>
    <w:p w:rsidR="00355A5F" w:rsidRDefault="00355A5F" w:rsidP="00355A5F">
      <w:pPr>
        <w:jc w:val="center"/>
        <w:rPr>
          <w:b/>
          <w:bCs/>
          <w:sz w:val="36"/>
          <w:szCs w:val="36"/>
        </w:rPr>
      </w:pPr>
    </w:p>
    <w:p w:rsidR="00355A5F" w:rsidRDefault="00355A5F" w:rsidP="00355A5F">
      <w:pPr>
        <w:jc w:val="center"/>
        <w:rPr>
          <w:b/>
          <w:bCs/>
          <w:sz w:val="36"/>
          <w:szCs w:val="36"/>
        </w:rPr>
      </w:pPr>
    </w:p>
    <w:p w:rsidR="00355A5F" w:rsidRDefault="00355A5F" w:rsidP="00355A5F">
      <w:pPr>
        <w:jc w:val="center"/>
        <w:rPr>
          <w:b/>
          <w:bCs/>
          <w:sz w:val="36"/>
          <w:szCs w:val="36"/>
        </w:rPr>
      </w:pPr>
    </w:p>
    <w:p w:rsidR="00355A5F" w:rsidRDefault="00355A5F" w:rsidP="00355A5F">
      <w:pPr>
        <w:jc w:val="center"/>
        <w:rPr>
          <w:b/>
          <w:bCs/>
          <w:sz w:val="36"/>
          <w:szCs w:val="36"/>
        </w:rPr>
      </w:pPr>
      <w:r>
        <w:rPr>
          <w:b/>
          <w:bCs/>
          <w:sz w:val="36"/>
          <w:szCs w:val="36"/>
        </w:rPr>
        <w:t>Entwicklung eines 3D-Scanners zur berührungslosen Abtastung geometrischer Patientenkenndaten mittels bildgebender Verfahren</w:t>
      </w: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sz w:val="36"/>
          <w:szCs w:val="36"/>
        </w:rPr>
      </w:pPr>
    </w:p>
    <w:p w:rsidR="00203477" w:rsidRDefault="00355A5F" w:rsidP="00355A5F">
      <w:pPr>
        <w:jc w:val="center"/>
        <w:rPr>
          <w:b/>
          <w:bCs/>
          <w:sz w:val="36"/>
          <w:szCs w:val="36"/>
        </w:rPr>
      </w:pPr>
      <w:r>
        <w:rPr>
          <w:b/>
          <w:bCs/>
          <w:sz w:val="36"/>
          <w:szCs w:val="36"/>
        </w:rPr>
        <w:t>Projekttitel: 3D-Scan</w:t>
      </w:r>
    </w:p>
    <w:p w:rsidR="00203477" w:rsidRDefault="00203477">
      <w:pPr>
        <w:widowControl/>
        <w:suppressAutoHyphens w:val="0"/>
        <w:spacing w:after="200" w:line="276" w:lineRule="auto"/>
        <w:rPr>
          <w:b/>
          <w:bCs/>
          <w:sz w:val="36"/>
          <w:szCs w:val="36"/>
        </w:rPr>
      </w:pPr>
      <w:r>
        <w:rPr>
          <w:b/>
          <w:bCs/>
          <w:sz w:val="36"/>
          <w:szCs w:val="36"/>
        </w:rPr>
        <w:br w:type="page"/>
      </w:r>
    </w:p>
    <w:sdt>
      <w:sdtPr>
        <w:rPr>
          <w:rFonts w:eastAsia="DejaVu Sans" w:cs="Times New Roman"/>
          <w:b w:val="0"/>
          <w:bCs w:val="0"/>
          <w:kern w:val="1"/>
          <w:sz w:val="24"/>
          <w:szCs w:val="24"/>
          <w:lang w:eastAsia="de-DE"/>
        </w:rPr>
        <w:id w:val="471763"/>
        <w:docPartObj>
          <w:docPartGallery w:val="Table of Contents"/>
          <w:docPartUnique/>
        </w:docPartObj>
      </w:sdtPr>
      <w:sdtContent>
        <w:p w:rsidR="00355A5F" w:rsidRDefault="00355A5F" w:rsidP="00355A5F">
          <w:pPr>
            <w:pStyle w:val="Inhaltsverzeichnisberschrift"/>
          </w:pPr>
          <w:r w:rsidRPr="00355A5F">
            <w:t>Inhalt</w:t>
          </w:r>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r>
            <w:fldChar w:fldCharType="begin"/>
          </w:r>
          <w:r w:rsidR="00355A5F">
            <w:instrText xml:space="preserve"> TOC \o "1-3" \h \z \u </w:instrText>
          </w:r>
          <w:r>
            <w:fldChar w:fldCharType="separate"/>
          </w:r>
          <w:hyperlink w:anchor="_Toc260748166" w:history="1">
            <w:r w:rsidR="00283A9B" w:rsidRPr="00082758">
              <w:rPr>
                <w:rStyle w:val="Hyperlink"/>
                <w:noProof/>
              </w:rPr>
              <w:t>1 Allgemeines</w:t>
            </w:r>
            <w:r w:rsidR="00283A9B">
              <w:rPr>
                <w:noProof/>
                <w:webHidden/>
              </w:rPr>
              <w:tab/>
            </w:r>
            <w:r>
              <w:rPr>
                <w:noProof/>
                <w:webHidden/>
              </w:rPr>
              <w:fldChar w:fldCharType="begin"/>
            </w:r>
            <w:r w:rsidR="00283A9B">
              <w:rPr>
                <w:noProof/>
                <w:webHidden/>
              </w:rPr>
              <w:instrText xml:space="preserve"> PAGEREF _Toc260748166 \h </w:instrText>
            </w:r>
            <w:r>
              <w:rPr>
                <w:noProof/>
                <w:webHidden/>
              </w:rPr>
            </w:r>
            <w:r>
              <w:rPr>
                <w:noProof/>
                <w:webHidden/>
              </w:rPr>
              <w:fldChar w:fldCharType="separate"/>
            </w:r>
            <w:r w:rsidR="00283A9B">
              <w:rPr>
                <w:noProof/>
                <w:webHidden/>
              </w:rPr>
              <w:t>3</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67" w:history="1">
            <w:r w:rsidR="00283A9B" w:rsidRPr="00082758">
              <w:rPr>
                <w:rStyle w:val="Hyperlink"/>
                <w:noProof/>
              </w:rPr>
              <w:t>1.1 Inhalt</w:t>
            </w:r>
            <w:r w:rsidR="00283A9B">
              <w:rPr>
                <w:noProof/>
                <w:webHidden/>
              </w:rPr>
              <w:tab/>
            </w:r>
            <w:r>
              <w:rPr>
                <w:noProof/>
                <w:webHidden/>
              </w:rPr>
              <w:fldChar w:fldCharType="begin"/>
            </w:r>
            <w:r w:rsidR="00283A9B">
              <w:rPr>
                <w:noProof/>
                <w:webHidden/>
              </w:rPr>
              <w:instrText xml:space="preserve"> PAGEREF _Toc260748167 \h </w:instrText>
            </w:r>
            <w:r>
              <w:rPr>
                <w:noProof/>
                <w:webHidden/>
              </w:rPr>
            </w:r>
            <w:r>
              <w:rPr>
                <w:noProof/>
                <w:webHidden/>
              </w:rPr>
              <w:fldChar w:fldCharType="separate"/>
            </w:r>
            <w:r w:rsidR="00283A9B">
              <w:rPr>
                <w:noProof/>
                <w:webHidden/>
              </w:rPr>
              <w:t>3</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68" w:history="1">
            <w:r w:rsidR="00283A9B" w:rsidRPr="00082758">
              <w:rPr>
                <w:rStyle w:val="Hyperlink"/>
                <w:noProof/>
              </w:rPr>
              <w:t>2 Zielbestimmungen</w:t>
            </w:r>
            <w:r w:rsidR="00283A9B">
              <w:rPr>
                <w:noProof/>
                <w:webHidden/>
              </w:rPr>
              <w:tab/>
            </w:r>
            <w:r>
              <w:rPr>
                <w:noProof/>
                <w:webHidden/>
              </w:rPr>
              <w:fldChar w:fldCharType="begin"/>
            </w:r>
            <w:r w:rsidR="00283A9B">
              <w:rPr>
                <w:noProof/>
                <w:webHidden/>
              </w:rPr>
              <w:instrText xml:space="preserve"> PAGEREF _Toc260748168 \h </w:instrText>
            </w:r>
            <w:r>
              <w:rPr>
                <w:noProof/>
                <w:webHidden/>
              </w:rPr>
            </w:r>
            <w:r>
              <w:rPr>
                <w:noProof/>
                <w:webHidden/>
              </w:rPr>
              <w:fldChar w:fldCharType="separate"/>
            </w:r>
            <w:r w:rsidR="00283A9B">
              <w:rPr>
                <w:noProof/>
                <w:webHidden/>
              </w:rPr>
              <w:t>3</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69" w:history="1">
            <w:r w:rsidR="00283A9B" w:rsidRPr="00082758">
              <w:rPr>
                <w:rStyle w:val="Hyperlink"/>
                <w:noProof/>
              </w:rPr>
              <w:t>2.1 Musskriterien</w:t>
            </w:r>
            <w:r w:rsidR="00283A9B">
              <w:rPr>
                <w:noProof/>
                <w:webHidden/>
              </w:rPr>
              <w:tab/>
            </w:r>
            <w:r>
              <w:rPr>
                <w:noProof/>
                <w:webHidden/>
              </w:rPr>
              <w:fldChar w:fldCharType="begin"/>
            </w:r>
            <w:r w:rsidR="00283A9B">
              <w:rPr>
                <w:noProof/>
                <w:webHidden/>
              </w:rPr>
              <w:instrText xml:space="preserve"> PAGEREF _Toc260748169 \h </w:instrText>
            </w:r>
            <w:r>
              <w:rPr>
                <w:noProof/>
                <w:webHidden/>
              </w:rPr>
            </w:r>
            <w:r>
              <w:rPr>
                <w:noProof/>
                <w:webHidden/>
              </w:rPr>
              <w:fldChar w:fldCharType="separate"/>
            </w:r>
            <w:r w:rsidR="00283A9B">
              <w:rPr>
                <w:noProof/>
                <w:webHidden/>
              </w:rPr>
              <w:t>3</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0" w:history="1">
            <w:r w:rsidR="00283A9B" w:rsidRPr="00082758">
              <w:rPr>
                <w:rStyle w:val="Hyperlink"/>
                <w:noProof/>
              </w:rPr>
              <w:t>2.2 Wunschkriterien</w:t>
            </w:r>
            <w:r w:rsidR="00283A9B">
              <w:rPr>
                <w:noProof/>
                <w:webHidden/>
              </w:rPr>
              <w:tab/>
            </w:r>
            <w:r>
              <w:rPr>
                <w:noProof/>
                <w:webHidden/>
              </w:rPr>
              <w:fldChar w:fldCharType="begin"/>
            </w:r>
            <w:r w:rsidR="00283A9B">
              <w:rPr>
                <w:noProof/>
                <w:webHidden/>
              </w:rPr>
              <w:instrText xml:space="preserve"> PAGEREF _Toc260748170 \h </w:instrText>
            </w:r>
            <w:r>
              <w:rPr>
                <w:noProof/>
                <w:webHidden/>
              </w:rPr>
            </w:r>
            <w:r>
              <w:rPr>
                <w:noProof/>
                <w:webHidden/>
              </w:rPr>
              <w:fldChar w:fldCharType="separate"/>
            </w:r>
            <w:r w:rsidR="00283A9B">
              <w:rPr>
                <w:noProof/>
                <w:webHidden/>
              </w:rPr>
              <w:t>4</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1" w:history="1">
            <w:r w:rsidR="00283A9B" w:rsidRPr="00082758">
              <w:rPr>
                <w:rStyle w:val="Hyperlink"/>
                <w:noProof/>
              </w:rPr>
              <w:t>2.3 Abgrenzungskriterien</w:t>
            </w:r>
            <w:r w:rsidR="00283A9B">
              <w:rPr>
                <w:noProof/>
                <w:webHidden/>
              </w:rPr>
              <w:tab/>
            </w:r>
            <w:r>
              <w:rPr>
                <w:noProof/>
                <w:webHidden/>
              </w:rPr>
              <w:fldChar w:fldCharType="begin"/>
            </w:r>
            <w:r w:rsidR="00283A9B">
              <w:rPr>
                <w:noProof/>
                <w:webHidden/>
              </w:rPr>
              <w:instrText xml:space="preserve"> PAGEREF _Toc260748171 \h </w:instrText>
            </w:r>
            <w:r>
              <w:rPr>
                <w:noProof/>
                <w:webHidden/>
              </w:rPr>
            </w:r>
            <w:r>
              <w:rPr>
                <w:noProof/>
                <w:webHidden/>
              </w:rPr>
              <w:fldChar w:fldCharType="separate"/>
            </w:r>
            <w:r w:rsidR="00283A9B">
              <w:rPr>
                <w:noProof/>
                <w:webHidden/>
              </w:rPr>
              <w:t>4</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2" w:history="1">
            <w:r w:rsidR="00283A9B" w:rsidRPr="00082758">
              <w:rPr>
                <w:rStyle w:val="Hyperlink"/>
                <w:noProof/>
              </w:rPr>
              <w:t>2.4 Anwendungsbereiche</w:t>
            </w:r>
            <w:r w:rsidR="00283A9B">
              <w:rPr>
                <w:noProof/>
                <w:webHidden/>
              </w:rPr>
              <w:tab/>
            </w:r>
            <w:r>
              <w:rPr>
                <w:noProof/>
                <w:webHidden/>
              </w:rPr>
              <w:fldChar w:fldCharType="begin"/>
            </w:r>
            <w:r w:rsidR="00283A9B">
              <w:rPr>
                <w:noProof/>
                <w:webHidden/>
              </w:rPr>
              <w:instrText xml:space="preserve"> PAGEREF _Toc260748172 \h </w:instrText>
            </w:r>
            <w:r>
              <w:rPr>
                <w:noProof/>
                <w:webHidden/>
              </w:rPr>
            </w:r>
            <w:r>
              <w:rPr>
                <w:noProof/>
                <w:webHidden/>
              </w:rPr>
              <w:fldChar w:fldCharType="separate"/>
            </w:r>
            <w:r w:rsidR="00283A9B">
              <w:rPr>
                <w:noProof/>
                <w:webHidden/>
              </w:rPr>
              <w:t>4</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3" w:history="1">
            <w:r w:rsidR="00283A9B" w:rsidRPr="00082758">
              <w:rPr>
                <w:rStyle w:val="Hyperlink"/>
                <w:noProof/>
              </w:rPr>
              <w:t>2.5 Zielgruppen</w:t>
            </w:r>
            <w:r w:rsidR="00283A9B">
              <w:rPr>
                <w:noProof/>
                <w:webHidden/>
              </w:rPr>
              <w:tab/>
            </w:r>
            <w:r>
              <w:rPr>
                <w:noProof/>
                <w:webHidden/>
              </w:rPr>
              <w:fldChar w:fldCharType="begin"/>
            </w:r>
            <w:r w:rsidR="00283A9B">
              <w:rPr>
                <w:noProof/>
                <w:webHidden/>
              </w:rPr>
              <w:instrText xml:space="preserve"> PAGEREF _Toc260748173 \h </w:instrText>
            </w:r>
            <w:r>
              <w:rPr>
                <w:noProof/>
                <w:webHidden/>
              </w:rPr>
            </w:r>
            <w:r>
              <w:rPr>
                <w:noProof/>
                <w:webHidden/>
              </w:rPr>
              <w:fldChar w:fldCharType="separate"/>
            </w:r>
            <w:r w:rsidR="00283A9B">
              <w:rPr>
                <w:noProof/>
                <w:webHidden/>
              </w:rPr>
              <w:t>4</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74" w:history="1">
            <w:r w:rsidR="00283A9B" w:rsidRPr="00082758">
              <w:rPr>
                <w:rStyle w:val="Hyperlink"/>
                <w:noProof/>
              </w:rPr>
              <w:t>3 Systemkenndaten</w:t>
            </w:r>
            <w:r w:rsidR="00283A9B">
              <w:rPr>
                <w:noProof/>
                <w:webHidden/>
              </w:rPr>
              <w:tab/>
            </w:r>
            <w:r>
              <w:rPr>
                <w:noProof/>
                <w:webHidden/>
              </w:rPr>
              <w:fldChar w:fldCharType="begin"/>
            </w:r>
            <w:r w:rsidR="00283A9B">
              <w:rPr>
                <w:noProof/>
                <w:webHidden/>
              </w:rPr>
              <w:instrText xml:space="preserve"> PAGEREF _Toc260748174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5" w:history="1">
            <w:r w:rsidR="00283A9B" w:rsidRPr="00082758">
              <w:rPr>
                <w:rStyle w:val="Hyperlink"/>
                <w:noProof/>
              </w:rPr>
              <w:t>3.1 Algorithmus</w:t>
            </w:r>
            <w:r w:rsidR="00283A9B">
              <w:rPr>
                <w:noProof/>
                <w:webHidden/>
              </w:rPr>
              <w:tab/>
            </w:r>
            <w:r>
              <w:rPr>
                <w:noProof/>
                <w:webHidden/>
              </w:rPr>
              <w:fldChar w:fldCharType="begin"/>
            </w:r>
            <w:r w:rsidR="00283A9B">
              <w:rPr>
                <w:noProof/>
                <w:webHidden/>
              </w:rPr>
              <w:instrText xml:space="preserve"> PAGEREF _Toc260748175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76" w:history="1">
            <w:r w:rsidR="00283A9B" w:rsidRPr="00082758">
              <w:rPr>
                <w:rStyle w:val="Hyperlink"/>
                <w:noProof/>
              </w:rPr>
              <w:t>3.1.1 Simulation des Algorithmus</w:t>
            </w:r>
            <w:r w:rsidR="00283A9B">
              <w:rPr>
                <w:noProof/>
                <w:webHidden/>
              </w:rPr>
              <w:tab/>
            </w:r>
            <w:r>
              <w:rPr>
                <w:noProof/>
                <w:webHidden/>
              </w:rPr>
              <w:fldChar w:fldCharType="begin"/>
            </w:r>
            <w:r w:rsidR="00283A9B">
              <w:rPr>
                <w:noProof/>
                <w:webHidden/>
              </w:rPr>
              <w:instrText xml:space="preserve"> PAGEREF _Toc260748176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77" w:history="1">
            <w:r w:rsidR="00283A9B" w:rsidRPr="00082758">
              <w:rPr>
                <w:rStyle w:val="Hyperlink"/>
                <w:noProof/>
              </w:rPr>
              <w:t>3.1.2 Verifizierung des Algorithmus und Vermessung der Szene</w:t>
            </w:r>
            <w:r w:rsidR="00283A9B">
              <w:rPr>
                <w:noProof/>
                <w:webHidden/>
              </w:rPr>
              <w:tab/>
            </w:r>
            <w:r>
              <w:rPr>
                <w:noProof/>
                <w:webHidden/>
              </w:rPr>
              <w:fldChar w:fldCharType="begin"/>
            </w:r>
            <w:r w:rsidR="00283A9B">
              <w:rPr>
                <w:noProof/>
                <w:webHidden/>
              </w:rPr>
              <w:instrText xml:space="preserve"> PAGEREF _Toc260748177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8" w:history="1">
            <w:r w:rsidR="00283A9B" w:rsidRPr="00082758">
              <w:rPr>
                <w:rStyle w:val="Hyperlink"/>
                <w:noProof/>
              </w:rPr>
              <w:t>3.2 Hardware</w:t>
            </w:r>
            <w:r w:rsidR="00283A9B">
              <w:rPr>
                <w:noProof/>
                <w:webHidden/>
              </w:rPr>
              <w:tab/>
            </w:r>
            <w:r>
              <w:rPr>
                <w:noProof/>
                <w:webHidden/>
              </w:rPr>
              <w:fldChar w:fldCharType="begin"/>
            </w:r>
            <w:r w:rsidR="00283A9B">
              <w:rPr>
                <w:noProof/>
                <w:webHidden/>
              </w:rPr>
              <w:instrText xml:space="preserve"> PAGEREF _Toc260748178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79" w:history="1">
            <w:r w:rsidR="00283A9B" w:rsidRPr="00082758">
              <w:rPr>
                <w:rStyle w:val="Hyperlink"/>
                <w:noProof/>
              </w:rPr>
              <w:t>3.2.1 Minicluster (Kameraanordnung und Beleuchtung)</w:t>
            </w:r>
            <w:r w:rsidR="00283A9B">
              <w:rPr>
                <w:noProof/>
                <w:webHidden/>
              </w:rPr>
              <w:tab/>
            </w:r>
            <w:r>
              <w:rPr>
                <w:noProof/>
                <w:webHidden/>
              </w:rPr>
              <w:fldChar w:fldCharType="begin"/>
            </w:r>
            <w:r w:rsidR="00283A9B">
              <w:rPr>
                <w:noProof/>
                <w:webHidden/>
              </w:rPr>
              <w:instrText xml:space="preserve"> PAGEREF _Toc260748179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80" w:history="1">
            <w:r w:rsidR="00283A9B" w:rsidRPr="00082758">
              <w:rPr>
                <w:rStyle w:val="Hyperlink"/>
                <w:noProof/>
              </w:rPr>
              <w:t>3.2.3 Hardwareplattform</w:t>
            </w:r>
            <w:r w:rsidR="00283A9B">
              <w:rPr>
                <w:noProof/>
                <w:webHidden/>
              </w:rPr>
              <w:tab/>
            </w:r>
            <w:r>
              <w:rPr>
                <w:noProof/>
                <w:webHidden/>
              </w:rPr>
              <w:fldChar w:fldCharType="begin"/>
            </w:r>
            <w:r w:rsidR="00283A9B">
              <w:rPr>
                <w:noProof/>
                <w:webHidden/>
              </w:rPr>
              <w:instrText xml:space="preserve"> PAGEREF _Toc260748180 \h </w:instrText>
            </w:r>
            <w:r>
              <w:rPr>
                <w:noProof/>
                <w:webHidden/>
              </w:rPr>
            </w:r>
            <w:r>
              <w:rPr>
                <w:noProof/>
                <w:webHidden/>
              </w:rPr>
              <w:fldChar w:fldCharType="separate"/>
            </w:r>
            <w:r w:rsidR="00283A9B">
              <w:rPr>
                <w:noProof/>
                <w:webHidden/>
              </w:rPr>
              <w:t>6</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1" w:history="1">
            <w:r w:rsidR="00283A9B" w:rsidRPr="00082758">
              <w:rPr>
                <w:rStyle w:val="Hyperlink"/>
                <w:noProof/>
              </w:rPr>
              <w:t>3.3 Software</w:t>
            </w:r>
            <w:r w:rsidR="00283A9B">
              <w:rPr>
                <w:noProof/>
                <w:webHidden/>
              </w:rPr>
              <w:tab/>
            </w:r>
            <w:r>
              <w:rPr>
                <w:noProof/>
                <w:webHidden/>
              </w:rPr>
              <w:fldChar w:fldCharType="begin"/>
            </w:r>
            <w:r w:rsidR="00283A9B">
              <w:rPr>
                <w:noProof/>
                <w:webHidden/>
              </w:rPr>
              <w:instrText xml:space="preserve"> PAGEREF _Toc260748181 \h </w:instrText>
            </w:r>
            <w:r>
              <w:rPr>
                <w:noProof/>
                <w:webHidden/>
              </w:rPr>
            </w:r>
            <w:r>
              <w:rPr>
                <w:noProof/>
                <w:webHidden/>
              </w:rPr>
              <w:fldChar w:fldCharType="separate"/>
            </w:r>
            <w:r w:rsidR="00283A9B">
              <w:rPr>
                <w:noProof/>
                <w:webHidden/>
              </w:rPr>
              <w:t>6</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82" w:history="1">
            <w:r w:rsidR="00283A9B" w:rsidRPr="00082758">
              <w:rPr>
                <w:rStyle w:val="Hyperlink"/>
                <w:noProof/>
              </w:rPr>
              <w:t>3.3.1 Übertragung zum PC</w:t>
            </w:r>
            <w:r w:rsidR="00283A9B">
              <w:rPr>
                <w:noProof/>
                <w:webHidden/>
              </w:rPr>
              <w:tab/>
            </w:r>
            <w:r>
              <w:rPr>
                <w:noProof/>
                <w:webHidden/>
              </w:rPr>
              <w:fldChar w:fldCharType="begin"/>
            </w:r>
            <w:r w:rsidR="00283A9B">
              <w:rPr>
                <w:noProof/>
                <w:webHidden/>
              </w:rPr>
              <w:instrText xml:space="preserve"> PAGEREF _Toc260748182 \h </w:instrText>
            </w:r>
            <w:r>
              <w:rPr>
                <w:noProof/>
                <w:webHidden/>
              </w:rPr>
            </w:r>
            <w:r>
              <w:rPr>
                <w:noProof/>
                <w:webHidden/>
              </w:rPr>
              <w:fldChar w:fldCharType="separate"/>
            </w:r>
            <w:r w:rsidR="00283A9B">
              <w:rPr>
                <w:noProof/>
                <w:webHidden/>
              </w:rPr>
              <w:t>7</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83" w:history="1">
            <w:r w:rsidR="00283A9B" w:rsidRPr="00082758">
              <w:rPr>
                <w:rStyle w:val="Hyperlink"/>
                <w:noProof/>
              </w:rPr>
              <w:t>3.3.2 Simulationsdaten</w:t>
            </w:r>
            <w:r w:rsidR="00283A9B">
              <w:rPr>
                <w:noProof/>
                <w:webHidden/>
              </w:rPr>
              <w:tab/>
            </w:r>
            <w:r>
              <w:rPr>
                <w:noProof/>
                <w:webHidden/>
              </w:rPr>
              <w:fldChar w:fldCharType="begin"/>
            </w:r>
            <w:r w:rsidR="00283A9B">
              <w:rPr>
                <w:noProof/>
                <w:webHidden/>
              </w:rPr>
              <w:instrText xml:space="preserve"> PAGEREF _Toc260748183 \h </w:instrText>
            </w:r>
            <w:r>
              <w:rPr>
                <w:noProof/>
                <w:webHidden/>
              </w:rPr>
            </w:r>
            <w:r>
              <w:rPr>
                <w:noProof/>
                <w:webHidden/>
              </w:rPr>
              <w:fldChar w:fldCharType="separate"/>
            </w:r>
            <w:r w:rsidR="00283A9B">
              <w:rPr>
                <w:noProof/>
                <w:webHidden/>
              </w:rPr>
              <w:t>7</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84" w:history="1">
            <w:r w:rsidR="00283A9B" w:rsidRPr="00082758">
              <w:rPr>
                <w:rStyle w:val="Hyperlink"/>
                <w:noProof/>
              </w:rPr>
              <w:t>4 Benutzeroberfläche</w:t>
            </w:r>
            <w:r w:rsidR="00283A9B">
              <w:rPr>
                <w:noProof/>
                <w:webHidden/>
              </w:rPr>
              <w:tab/>
            </w:r>
            <w:r>
              <w:rPr>
                <w:noProof/>
                <w:webHidden/>
              </w:rPr>
              <w:fldChar w:fldCharType="begin"/>
            </w:r>
            <w:r w:rsidR="00283A9B">
              <w:rPr>
                <w:noProof/>
                <w:webHidden/>
              </w:rPr>
              <w:instrText xml:space="preserve"> PAGEREF _Toc260748184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5" w:history="1">
            <w:r w:rsidR="00283A9B" w:rsidRPr="00082758">
              <w:rPr>
                <w:rStyle w:val="Hyperlink"/>
                <w:noProof/>
              </w:rPr>
              <w:t>4.1 Benutzermodell</w:t>
            </w:r>
            <w:r w:rsidR="00283A9B">
              <w:rPr>
                <w:noProof/>
                <w:webHidden/>
              </w:rPr>
              <w:tab/>
            </w:r>
            <w:r>
              <w:rPr>
                <w:noProof/>
                <w:webHidden/>
              </w:rPr>
              <w:fldChar w:fldCharType="begin"/>
            </w:r>
            <w:r w:rsidR="00283A9B">
              <w:rPr>
                <w:noProof/>
                <w:webHidden/>
              </w:rPr>
              <w:instrText xml:space="preserve"> PAGEREF _Toc260748185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6" w:history="1">
            <w:r w:rsidR="00283A9B" w:rsidRPr="00082758">
              <w:rPr>
                <w:rStyle w:val="Hyperlink"/>
                <w:noProof/>
              </w:rPr>
              <w:t>4.2 Kommunikationstrategie</w:t>
            </w:r>
            <w:r w:rsidR="00283A9B">
              <w:rPr>
                <w:noProof/>
                <w:webHidden/>
              </w:rPr>
              <w:tab/>
            </w:r>
            <w:r>
              <w:rPr>
                <w:noProof/>
                <w:webHidden/>
              </w:rPr>
              <w:fldChar w:fldCharType="begin"/>
            </w:r>
            <w:r w:rsidR="00283A9B">
              <w:rPr>
                <w:noProof/>
                <w:webHidden/>
              </w:rPr>
              <w:instrText xml:space="preserve"> PAGEREF _Toc260748186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7" w:history="1">
            <w:r w:rsidR="00283A9B" w:rsidRPr="00082758">
              <w:rPr>
                <w:rStyle w:val="Hyperlink"/>
                <w:noProof/>
              </w:rPr>
              <w:t>4.3 Kommunikationsaufbau</w:t>
            </w:r>
            <w:r w:rsidR="00283A9B">
              <w:rPr>
                <w:noProof/>
                <w:webHidden/>
              </w:rPr>
              <w:tab/>
            </w:r>
            <w:r>
              <w:rPr>
                <w:noProof/>
                <w:webHidden/>
              </w:rPr>
              <w:fldChar w:fldCharType="begin"/>
            </w:r>
            <w:r w:rsidR="00283A9B">
              <w:rPr>
                <w:noProof/>
                <w:webHidden/>
              </w:rPr>
              <w:instrText xml:space="preserve"> PAGEREF _Toc260748187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8" w:history="1">
            <w:r w:rsidR="00283A9B" w:rsidRPr="00082758">
              <w:rPr>
                <w:rStyle w:val="Hyperlink"/>
                <w:noProof/>
              </w:rPr>
              <w:t>4.4 Benutzerdokumentation</w:t>
            </w:r>
            <w:r w:rsidR="00283A9B">
              <w:rPr>
                <w:noProof/>
                <w:webHidden/>
              </w:rPr>
              <w:tab/>
            </w:r>
            <w:r>
              <w:rPr>
                <w:noProof/>
                <w:webHidden/>
              </w:rPr>
              <w:fldChar w:fldCharType="begin"/>
            </w:r>
            <w:r w:rsidR="00283A9B">
              <w:rPr>
                <w:noProof/>
                <w:webHidden/>
              </w:rPr>
              <w:instrText xml:space="preserve"> PAGEREF _Toc260748188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89" w:history="1">
            <w:r w:rsidR="00283A9B" w:rsidRPr="00082758">
              <w:rPr>
                <w:rStyle w:val="Hyperlink"/>
                <w:noProof/>
              </w:rPr>
              <w:t>5. Qualitätsziele</w:t>
            </w:r>
            <w:r w:rsidR="00283A9B">
              <w:rPr>
                <w:noProof/>
                <w:webHidden/>
              </w:rPr>
              <w:tab/>
            </w:r>
            <w:r>
              <w:rPr>
                <w:noProof/>
                <w:webHidden/>
              </w:rPr>
              <w:fldChar w:fldCharType="begin"/>
            </w:r>
            <w:r w:rsidR="00283A9B">
              <w:rPr>
                <w:noProof/>
                <w:webHidden/>
              </w:rPr>
              <w:instrText xml:space="preserve"> PAGEREF _Toc260748189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0" w:history="1">
            <w:r w:rsidR="00283A9B" w:rsidRPr="00082758">
              <w:rPr>
                <w:rStyle w:val="Hyperlink"/>
                <w:noProof/>
              </w:rPr>
              <w:t>5.1 Recherchen und Stand der Technik</w:t>
            </w:r>
            <w:r w:rsidR="00283A9B">
              <w:rPr>
                <w:noProof/>
                <w:webHidden/>
              </w:rPr>
              <w:tab/>
            </w:r>
            <w:r>
              <w:rPr>
                <w:noProof/>
                <w:webHidden/>
              </w:rPr>
              <w:fldChar w:fldCharType="begin"/>
            </w:r>
            <w:r w:rsidR="00283A9B">
              <w:rPr>
                <w:noProof/>
                <w:webHidden/>
              </w:rPr>
              <w:instrText xml:space="preserve"> PAGEREF _Toc260748190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1" w:history="1">
            <w:r w:rsidR="00283A9B" w:rsidRPr="00082758">
              <w:rPr>
                <w:rStyle w:val="Hyperlink"/>
                <w:noProof/>
              </w:rPr>
              <w:t>5.2 Dokumentation</w:t>
            </w:r>
            <w:r w:rsidR="00283A9B">
              <w:rPr>
                <w:noProof/>
                <w:webHidden/>
              </w:rPr>
              <w:tab/>
            </w:r>
            <w:r>
              <w:rPr>
                <w:noProof/>
                <w:webHidden/>
              </w:rPr>
              <w:fldChar w:fldCharType="begin"/>
            </w:r>
            <w:r w:rsidR="00283A9B">
              <w:rPr>
                <w:noProof/>
                <w:webHidden/>
              </w:rPr>
              <w:instrText xml:space="preserve"> PAGEREF _Toc260748191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92" w:history="1">
            <w:r w:rsidR="00283A9B" w:rsidRPr="00082758">
              <w:rPr>
                <w:rStyle w:val="Hyperlink"/>
                <w:noProof/>
              </w:rPr>
              <w:t>6 Entwicklungswerkzeuge</w:t>
            </w:r>
            <w:r w:rsidR="00283A9B">
              <w:rPr>
                <w:noProof/>
                <w:webHidden/>
              </w:rPr>
              <w:tab/>
            </w:r>
            <w:r>
              <w:rPr>
                <w:noProof/>
                <w:webHidden/>
              </w:rPr>
              <w:fldChar w:fldCharType="begin"/>
            </w:r>
            <w:r w:rsidR="00283A9B">
              <w:rPr>
                <w:noProof/>
                <w:webHidden/>
              </w:rPr>
              <w:instrText xml:space="preserve"> PAGEREF _Toc260748192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3" w:history="1">
            <w:r w:rsidR="00283A9B" w:rsidRPr="00082758">
              <w:rPr>
                <w:rStyle w:val="Hyperlink"/>
                <w:noProof/>
              </w:rPr>
              <w:t>6.1. Hardware-Entwicklungswerkzeuge</w:t>
            </w:r>
            <w:r w:rsidR="00283A9B">
              <w:rPr>
                <w:noProof/>
                <w:webHidden/>
              </w:rPr>
              <w:tab/>
            </w:r>
            <w:r>
              <w:rPr>
                <w:noProof/>
                <w:webHidden/>
              </w:rPr>
              <w:fldChar w:fldCharType="begin"/>
            </w:r>
            <w:r w:rsidR="00283A9B">
              <w:rPr>
                <w:noProof/>
                <w:webHidden/>
              </w:rPr>
              <w:instrText xml:space="preserve"> PAGEREF _Toc260748193 \h </w:instrText>
            </w:r>
            <w:r>
              <w:rPr>
                <w:noProof/>
                <w:webHidden/>
              </w:rPr>
            </w:r>
            <w:r>
              <w:rPr>
                <w:noProof/>
                <w:webHidden/>
              </w:rPr>
              <w:fldChar w:fldCharType="separate"/>
            </w:r>
            <w:r w:rsidR="00283A9B">
              <w:rPr>
                <w:noProof/>
                <w:webHidden/>
              </w:rPr>
              <w:t>9</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4" w:history="1">
            <w:r w:rsidR="00283A9B" w:rsidRPr="00082758">
              <w:rPr>
                <w:rStyle w:val="Hyperlink"/>
                <w:noProof/>
              </w:rPr>
              <w:t>6.2 Software-Entwicklungswerkzeuge</w:t>
            </w:r>
            <w:r w:rsidR="00283A9B">
              <w:rPr>
                <w:noProof/>
                <w:webHidden/>
              </w:rPr>
              <w:tab/>
            </w:r>
            <w:r>
              <w:rPr>
                <w:noProof/>
                <w:webHidden/>
              </w:rPr>
              <w:fldChar w:fldCharType="begin"/>
            </w:r>
            <w:r w:rsidR="00283A9B">
              <w:rPr>
                <w:noProof/>
                <w:webHidden/>
              </w:rPr>
              <w:instrText xml:space="preserve"> PAGEREF _Toc260748194 \h </w:instrText>
            </w:r>
            <w:r>
              <w:rPr>
                <w:noProof/>
                <w:webHidden/>
              </w:rPr>
            </w:r>
            <w:r>
              <w:rPr>
                <w:noProof/>
                <w:webHidden/>
              </w:rPr>
              <w:fldChar w:fldCharType="separate"/>
            </w:r>
            <w:r w:rsidR="00283A9B">
              <w:rPr>
                <w:noProof/>
                <w:webHidden/>
              </w:rPr>
              <w:t>9</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95" w:history="1">
            <w:r w:rsidR="00283A9B" w:rsidRPr="00082758">
              <w:rPr>
                <w:rStyle w:val="Hyperlink"/>
                <w:noProof/>
              </w:rPr>
              <w:t>7. Projektmanagement</w:t>
            </w:r>
            <w:r w:rsidR="00283A9B">
              <w:rPr>
                <w:noProof/>
                <w:webHidden/>
              </w:rPr>
              <w:tab/>
            </w:r>
            <w:r>
              <w:rPr>
                <w:noProof/>
                <w:webHidden/>
              </w:rPr>
              <w:fldChar w:fldCharType="begin"/>
            </w:r>
            <w:r w:rsidR="00283A9B">
              <w:rPr>
                <w:noProof/>
                <w:webHidden/>
              </w:rPr>
              <w:instrText xml:space="preserve"> PAGEREF _Toc260748195 \h </w:instrText>
            </w:r>
            <w:r>
              <w:rPr>
                <w:noProof/>
                <w:webHidden/>
              </w:rPr>
            </w:r>
            <w:r>
              <w:rPr>
                <w:noProof/>
                <w:webHidden/>
              </w:rPr>
              <w:fldChar w:fldCharType="separate"/>
            </w:r>
            <w:r w:rsidR="00283A9B">
              <w:rPr>
                <w:noProof/>
                <w:webHidden/>
              </w:rPr>
              <w:t>9</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96" w:history="1">
            <w:r w:rsidR="00283A9B" w:rsidRPr="00082758">
              <w:rPr>
                <w:rStyle w:val="Hyperlink"/>
                <w:noProof/>
              </w:rPr>
              <w:t>8. Anhänge</w:t>
            </w:r>
            <w:r w:rsidR="00283A9B">
              <w:rPr>
                <w:noProof/>
                <w:webHidden/>
              </w:rPr>
              <w:tab/>
            </w:r>
            <w:r>
              <w:rPr>
                <w:noProof/>
                <w:webHidden/>
              </w:rPr>
              <w:fldChar w:fldCharType="begin"/>
            </w:r>
            <w:r w:rsidR="00283A9B">
              <w:rPr>
                <w:noProof/>
                <w:webHidden/>
              </w:rPr>
              <w:instrText xml:space="preserve"> PAGEREF _Toc260748196 \h </w:instrText>
            </w:r>
            <w:r>
              <w:rPr>
                <w:noProof/>
                <w:webHidden/>
              </w:rPr>
            </w:r>
            <w:r>
              <w:rPr>
                <w:noProof/>
                <w:webHidden/>
              </w:rPr>
              <w:fldChar w:fldCharType="separate"/>
            </w:r>
            <w:r w:rsidR="00283A9B">
              <w:rPr>
                <w:noProof/>
                <w:webHidden/>
              </w:rPr>
              <w:t>10</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7" w:history="1">
            <w:r w:rsidR="00283A9B" w:rsidRPr="00082758">
              <w:rPr>
                <w:rStyle w:val="Hyperlink"/>
                <w:noProof/>
              </w:rPr>
              <w:t>8.1 Abkürzungen</w:t>
            </w:r>
            <w:r w:rsidR="00283A9B">
              <w:rPr>
                <w:noProof/>
                <w:webHidden/>
              </w:rPr>
              <w:tab/>
            </w:r>
            <w:r>
              <w:rPr>
                <w:noProof/>
                <w:webHidden/>
              </w:rPr>
              <w:fldChar w:fldCharType="begin"/>
            </w:r>
            <w:r w:rsidR="00283A9B">
              <w:rPr>
                <w:noProof/>
                <w:webHidden/>
              </w:rPr>
              <w:instrText xml:space="preserve"> PAGEREF _Toc260748197 \h </w:instrText>
            </w:r>
            <w:r>
              <w:rPr>
                <w:noProof/>
                <w:webHidden/>
              </w:rPr>
            </w:r>
            <w:r>
              <w:rPr>
                <w:noProof/>
                <w:webHidden/>
              </w:rPr>
              <w:fldChar w:fldCharType="separate"/>
            </w:r>
            <w:r w:rsidR="00283A9B">
              <w:rPr>
                <w:noProof/>
                <w:webHidden/>
              </w:rPr>
              <w:t>10</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8" w:history="1">
            <w:r w:rsidR="00283A9B" w:rsidRPr="00082758">
              <w:rPr>
                <w:rStyle w:val="Hyperlink"/>
                <w:noProof/>
              </w:rPr>
              <w:t>8.2 Glossar</w:t>
            </w:r>
            <w:r w:rsidR="00283A9B">
              <w:rPr>
                <w:noProof/>
                <w:webHidden/>
              </w:rPr>
              <w:tab/>
            </w:r>
            <w:r>
              <w:rPr>
                <w:noProof/>
                <w:webHidden/>
              </w:rPr>
              <w:fldChar w:fldCharType="begin"/>
            </w:r>
            <w:r w:rsidR="00283A9B">
              <w:rPr>
                <w:noProof/>
                <w:webHidden/>
              </w:rPr>
              <w:instrText xml:space="preserve"> PAGEREF _Toc260748198 \h </w:instrText>
            </w:r>
            <w:r>
              <w:rPr>
                <w:noProof/>
                <w:webHidden/>
              </w:rPr>
            </w:r>
            <w:r>
              <w:rPr>
                <w:noProof/>
                <w:webHidden/>
              </w:rPr>
              <w:fldChar w:fldCharType="separate"/>
            </w:r>
            <w:r w:rsidR="00283A9B">
              <w:rPr>
                <w:noProof/>
                <w:webHidden/>
              </w:rPr>
              <w:t>10</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9" w:history="1">
            <w:r w:rsidR="00283A9B" w:rsidRPr="00082758">
              <w:rPr>
                <w:rStyle w:val="Hyperlink"/>
                <w:noProof/>
              </w:rPr>
              <w:t>8.3 Literaturquellen</w:t>
            </w:r>
            <w:r w:rsidR="00283A9B">
              <w:rPr>
                <w:noProof/>
                <w:webHidden/>
              </w:rPr>
              <w:tab/>
            </w:r>
            <w:r>
              <w:rPr>
                <w:noProof/>
                <w:webHidden/>
              </w:rPr>
              <w:fldChar w:fldCharType="begin"/>
            </w:r>
            <w:r w:rsidR="00283A9B">
              <w:rPr>
                <w:noProof/>
                <w:webHidden/>
              </w:rPr>
              <w:instrText xml:space="preserve"> PAGEREF _Toc260748199 \h </w:instrText>
            </w:r>
            <w:r>
              <w:rPr>
                <w:noProof/>
                <w:webHidden/>
              </w:rPr>
            </w:r>
            <w:r>
              <w:rPr>
                <w:noProof/>
                <w:webHidden/>
              </w:rPr>
              <w:fldChar w:fldCharType="separate"/>
            </w:r>
            <w:r w:rsidR="00283A9B">
              <w:rPr>
                <w:noProof/>
                <w:webHidden/>
              </w:rPr>
              <w:t>11</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200" w:history="1">
            <w:r w:rsidR="00283A9B" w:rsidRPr="00082758">
              <w:rPr>
                <w:rStyle w:val="Hyperlink"/>
                <w:noProof/>
              </w:rPr>
              <w:t>9 Alphabetischer Index</w:t>
            </w:r>
            <w:r w:rsidR="00283A9B">
              <w:rPr>
                <w:noProof/>
                <w:webHidden/>
              </w:rPr>
              <w:tab/>
            </w:r>
            <w:r>
              <w:rPr>
                <w:noProof/>
                <w:webHidden/>
              </w:rPr>
              <w:fldChar w:fldCharType="begin"/>
            </w:r>
            <w:r w:rsidR="00283A9B">
              <w:rPr>
                <w:noProof/>
                <w:webHidden/>
              </w:rPr>
              <w:instrText xml:space="preserve"> PAGEREF _Toc260748200 \h </w:instrText>
            </w:r>
            <w:r>
              <w:rPr>
                <w:noProof/>
                <w:webHidden/>
              </w:rPr>
            </w:r>
            <w:r>
              <w:rPr>
                <w:noProof/>
                <w:webHidden/>
              </w:rPr>
              <w:fldChar w:fldCharType="separate"/>
            </w:r>
            <w:r w:rsidR="00283A9B">
              <w:rPr>
                <w:noProof/>
                <w:webHidden/>
              </w:rPr>
              <w:t>12</w:t>
            </w:r>
            <w:r>
              <w:rPr>
                <w:noProof/>
                <w:webHidden/>
              </w:rPr>
              <w:fldChar w:fldCharType="end"/>
            </w:r>
          </w:hyperlink>
        </w:p>
        <w:p w:rsidR="00355A5F" w:rsidRDefault="00BA561A">
          <w:r>
            <w:fldChar w:fldCharType="end"/>
          </w:r>
        </w:p>
      </w:sdtContent>
    </w:sdt>
    <w:p w:rsidR="00355A5F" w:rsidRDefault="00355A5F" w:rsidP="00355A5F">
      <w:pPr>
        <w:pStyle w:val="berschrift1"/>
      </w:pPr>
      <w:bookmarkStart w:id="0" w:name="_Toc260748166"/>
      <w:r>
        <w:lastRenderedPageBreak/>
        <w:t>1 Allgemeines</w:t>
      </w:r>
      <w:bookmarkEnd w:id="0"/>
    </w:p>
    <w:p w:rsidR="00355A5F" w:rsidRDefault="00355A5F" w:rsidP="00355A5F">
      <w:pPr>
        <w:pStyle w:val="BScVorlageText"/>
      </w:pPr>
      <w:r>
        <w:t xml:space="preserve">Dieses Dokument enthält die ausführliche </w:t>
      </w:r>
      <w:r w:rsidR="000501CC">
        <w:t>Aufgabenb</w:t>
      </w:r>
      <w:r>
        <w:t xml:space="preserve">eschreibung der Bachelorarbeit von Christoph </w:t>
      </w:r>
      <w:r w:rsidRPr="001663AF">
        <w:t>Gnip</w:t>
      </w:r>
      <w:r>
        <w:t>. Das Dokument ist in Form eines Pflichtenheftes aufgebaut und basiert auf dem Lastenheft DokNr.: 012-437-0301-06.</w:t>
      </w:r>
    </w:p>
    <w:p w:rsidR="00355A5F" w:rsidRDefault="00355A5F" w:rsidP="00355A5F">
      <w:pPr>
        <w:pStyle w:val="berschrift2"/>
        <w:tabs>
          <w:tab w:val="left" w:pos="0"/>
        </w:tabs>
      </w:pPr>
      <w:bookmarkStart w:id="1" w:name="_Toc260748167"/>
      <w:r>
        <w:t>1.1 Inhalt</w:t>
      </w:r>
      <w:bookmarkEnd w:id="1"/>
    </w:p>
    <w:p w:rsidR="00355A5F" w:rsidRPr="000501CC" w:rsidRDefault="00355A5F" w:rsidP="000501CC">
      <w:pPr>
        <w:pStyle w:val="BScVorlageText"/>
      </w:pPr>
      <w:r w:rsidRPr="000501CC">
        <w:t>Bildgebende Verfahren stellen in der modernen Medizin ein wesentliches Werkzeug zur Diagnostik und Kenndatenaufzeichnung dar. Währen bildgebende Systeme wie Magnet-Resonanz-Tomografie oder Ultraschall-Geräte zur Diagnostik dienen, werden 2D-Scanner oder 3D-Scanner verwendet, um Kenndaten wie geometrische Dimensionen, Position oder Lage von Patienten oder Instrumenten zu ermitteln. Scanner werden zum Beispiel mit Digitalkameras und bewegten Laserpunkten realisiert.</w:t>
      </w:r>
    </w:p>
    <w:p w:rsidR="00355A5F" w:rsidRPr="000501CC" w:rsidRDefault="00355A5F" w:rsidP="000501CC">
      <w:pPr>
        <w:pStyle w:val="BScVorlageText"/>
      </w:pPr>
      <w:r w:rsidRPr="000501CC">
        <w:t>Mit der Bachelorarbeit von Herrn Gnip soll ein Beitrag zur Entwicklung eines neu</w:t>
      </w:r>
      <w:r w:rsidR="000501CC">
        <w:softHyphen/>
      </w:r>
      <w:r w:rsidRPr="000501CC">
        <w:t>artigen 3D-Scanners geleistet werden. Der Scanner besteht aus einer Vielzahl von Bildsensoren, die zu einer Multisensorkamera bzw. einem Cluster zusammen</w:t>
      </w:r>
      <w:r w:rsidR="000501CC">
        <w:softHyphen/>
      </w:r>
      <w:r w:rsidRPr="000501CC">
        <w:t>geschalter sind. Jeder Cluster betrachtet eine Szene, in welcher sich beispielsweise Instrumente oder Patienten oder beide befinden und geometrische Kenndaten der Szene ermittelt werden müssen. Jeder einzelne Bildsensor betrachtet hierzu einen Teilausschnitt der Szene, die sich mit der Teilszene des benachbarten Sensors überschneidet.</w:t>
      </w:r>
    </w:p>
    <w:p w:rsidR="00355A5F" w:rsidRDefault="00355A5F" w:rsidP="00355A5F">
      <w:pPr>
        <w:pStyle w:val="berschrift1"/>
      </w:pPr>
      <w:bookmarkStart w:id="2" w:name="_Toc260748168"/>
      <w:r>
        <w:t>2 Zielbestimmungen</w:t>
      </w:r>
      <w:bookmarkEnd w:id="2"/>
    </w:p>
    <w:p w:rsidR="00355A5F" w:rsidRDefault="00355A5F" w:rsidP="00355A5F">
      <w:pPr>
        <w:pStyle w:val="BScVorlageText"/>
      </w:pPr>
      <w:r>
        <w:t>Die nachfolgenden Formulierungen der Zielbestimmungen beschreiben die Aufgaben</w:t>
      </w:r>
      <w:r w:rsidR="000501CC">
        <w:softHyphen/>
      </w:r>
      <w:r>
        <w:t>stellung aus Sicht des Auftragnehmers.</w:t>
      </w:r>
    </w:p>
    <w:p w:rsidR="00355A5F" w:rsidRDefault="00355A5F" w:rsidP="00355A5F">
      <w:pPr>
        <w:pStyle w:val="berschrift2"/>
        <w:tabs>
          <w:tab w:val="left" w:pos="0"/>
        </w:tabs>
      </w:pPr>
      <w:bookmarkStart w:id="3" w:name="_Toc260748169"/>
      <w:r>
        <w:t xml:space="preserve">2.1 </w:t>
      </w:r>
      <w:r w:rsidR="00BA561A">
        <w:fldChar w:fldCharType="begin"/>
      </w:r>
      <w:r>
        <w:instrText xml:space="preserve"> XE "Musskriterien" </w:instrText>
      </w:r>
      <w:r w:rsidR="00BA561A">
        <w:fldChar w:fldCharType="end"/>
      </w:r>
      <w:r>
        <w:t>Musskriterien</w:t>
      </w:r>
      <w:bookmarkEnd w:id="3"/>
    </w:p>
    <w:p w:rsidR="00355A5F" w:rsidRDefault="00355A5F" w:rsidP="00355A5F">
      <w:pPr>
        <w:pStyle w:val="BScVorlageText"/>
      </w:pPr>
      <w:r>
        <w:t xml:space="preserve">Als Entwicklungsplattform für das FPGA ist die Entwicklungsumgebung Quartus II des Hersteller ALTERA zu verwenden. Die Verifikation des Algorithmen soll unter Quartus II durchgeführt werden. Hierzu ist ein Tool zu entwickeln, das Bitmap-Bilddatein als Stimulidaten für den Quartus-Simulator erzeugt und umgekehrt aus den Simulationsergebnissen entsprechende Bilder im Bitmap-Format erzeugt. Die </w:t>
      </w:r>
      <w:r>
        <w:lastRenderedPageBreak/>
        <w:t xml:space="preserve">Algorithmen sind so auszuführen, dass die konform sind, mit den </w:t>
      </w:r>
      <w:r w:rsidR="00BA561A">
        <w:fldChar w:fldCharType="begin"/>
      </w:r>
      <w:r>
        <w:instrText xml:space="preserve"> XE "Software" </w:instrText>
      </w:r>
      <w:r w:rsidR="00BA561A">
        <w:fldChar w:fldCharType="end"/>
      </w:r>
      <w:r>
        <w:t xml:space="preserve">Software-Modul-Schnittstellen (SMS) der Entwicklungsumgebung </w:t>
      </w:r>
      <w:r w:rsidR="00BA561A">
        <w:fldChar w:fldCharType="begin"/>
      </w:r>
      <w:r w:rsidR="00283A9B">
        <w:instrText xml:space="preserve"> </w:instrText>
      </w:r>
      <w:r>
        <w:instrText xml:space="preserve">XE "MiniQuadrix" </w:instrText>
      </w:r>
      <w:r w:rsidR="00BA561A">
        <w:fldChar w:fldCharType="end"/>
      </w:r>
      <w:r>
        <w:t>MiniQuadrix.</w:t>
      </w:r>
    </w:p>
    <w:p w:rsidR="00355A5F" w:rsidRDefault="00355A5F" w:rsidP="00355A5F">
      <w:pPr>
        <w:pStyle w:val="BScVorlageText"/>
      </w:pPr>
      <w:r>
        <w:t>Die Ergebnisse der Arbeit sollen geeignet sein, einen beliebig großen Cluster nxm {n,m=1...216} zu betreiben. Das bedeutet, in den Algorithmen sind ggf. Nachbar</w:t>
      </w:r>
      <w:r w:rsidR="000501CC">
        <w:softHyphen/>
      </w:r>
      <w:r>
        <w:t>schafts</w:t>
      </w:r>
      <w:r w:rsidR="000501CC">
        <w:softHyphen/>
      </w:r>
      <w:r>
        <w:t xml:space="preserve">verhältnisse </w:t>
      </w:r>
      <w:r w:rsidRPr="001663AF">
        <w:t>anderer</w:t>
      </w:r>
      <w:r>
        <w:t xml:space="preserve"> Bildsensoren zu berücksichtigen.</w:t>
      </w:r>
    </w:p>
    <w:p w:rsidR="00355A5F" w:rsidRDefault="00355A5F" w:rsidP="00355A5F">
      <w:pPr>
        <w:pStyle w:val="BScVorlageText"/>
      </w:pPr>
      <w:r>
        <w:t xml:space="preserve">Zur </w:t>
      </w:r>
      <w:r w:rsidR="00BA561A">
        <w:fldChar w:fldCharType="begin"/>
      </w:r>
      <w:r>
        <w:instrText xml:space="preserve"> XE "Software" </w:instrText>
      </w:r>
      <w:r w:rsidR="00BA561A">
        <w:fldChar w:fldCharType="end"/>
      </w:r>
      <w:r>
        <w:t>Softwareentwicklung sind ausschließlich die bereits vorhandenen Hardware</w:t>
      </w:r>
      <w:r w:rsidR="000501CC">
        <w:softHyphen/>
      </w:r>
      <w:r>
        <w:t>treiber der Baugruppe zu verwenden. Sollten diese nicht genügen ist Kontakt zu Herrn Brinker aufzunehmen.</w:t>
      </w:r>
    </w:p>
    <w:p w:rsidR="00355A5F" w:rsidRDefault="00355A5F" w:rsidP="00355A5F">
      <w:pPr>
        <w:pStyle w:val="berschrift2"/>
        <w:tabs>
          <w:tab w:val="left" w:pos="0"/>
        </w:tabs>
      </w:pPr>
      <w:bookmarkStart w:id="4" w:name="_Toc260748170"/>
      <w:r>
        <w:t xml:space="preserve">2.2 </w:t>
      </w:r>
      <w:r w:rsidR="00BA561A">
        <w:fldChar w:fldCharType="begin"/>
      </w:r>
      <w:r>
        <w:instrText xml:space="preserve"> XE "Wunschkriterien" </w:instrText>
      </w:r>
      <w:r w:rsidR="00BA561A">
        <w:fldChar w:fldCharType="end"/>
      </w:r>
      <w:r>
        <w:t>Wunschkriterien</w:t>
      </w:r>
      <w:bookmarkEnd w:id="4"/>
    </w:p>
    <w:p w:rsidR="00355A5F" w:rsidRDefault="00355A5F" w:rsidP="00355A5F">
      <w:pPr>
        <w:pStyle w:val="BScVorlageText"/>
      </w:pPr>
      <w:r>
        <w:t>Zur Veranschaulichung der Rechenergebnisse ist eine 3D-Darstellung der Ergeb</w:t>
      </w:r>
      <w:r w:rsidR="000501CC">
        <w:softHyphen/>
      </w:r>
      <w:r>
        <w:t xml:space="preserve">nisse in Falschfarben auf einem Display hilfreich. Sofern es der Zeitrahmen ermöglicht, ist vom Auftragnehmer eine entsprechende </w:t>
      </w:r>
      <w:r w:rsidR="00BA561A">
        <w:fldChar w:fldCharType="begin"/>
      </w:r>
      <w:r>
        <w:instrText xml:space="preserve"> XE "Software" </w:instrText>
      </w:r>
      <w:r w:rsidR="00BA561A">
        <w:fldChar w:fldCharType="end"/>
      </w:r>
      <w:r>
        <w:t xml:space="preserve">Software zu entwickeln, um die Daten über den VGA- Anschluss des </w:t>
      </w:r>
      <w:r w:rsidR="00BA561A">
        <w:fldChar w:fldCharType="begin"/>
      </w:r>
      <w:r>
        <w:instrText xml:space="preserve"> XE "MiniQuadrix" </w:instrText>
      </w:r>
      <w:r w:rsidR="00BA561A">
        <w:fldChar w:fldCharType="end"/>
      </w:r>
      <w:r>
        <w:t>MiniQuadrix-Moduls oder via TCP/ IP auf einem PC darzustellen. Als Datenformat auf dem PC wäre zudem ein STL-CAD-Format wünschenswert.</w:t>
      </w:r>
    </w:p>
    <w:p w:rsidR="00355A5F" w:rsidRDefault="00355A5F" w:rsidP="00355A5F">
      <w:pPr>
        <w:pStyle w:val="berschrift2"/>
        <w:tabs>
          <w:tab w:val="left" w:pos="0"/>
        </w:tabs>
      </w:pPr>
      <w:bookmarkStart w:id="5" w:name="_Toc260748171"/>
      <w:r>
        <w:t xml:space="preserve">2.3 </w:t>
      </w:r>
      <w:r w:rsidR="00BA561A">
        <w:fldChar w:fldCharType="begin"/>
      </w:r>
      <w:r>
        <w:instrText xml:space="preserve"> XE "Abgrenzungskriterien" </w:instrText>
      </w:r>
      <w:r w:rsidR="00BA561A">
        <w:fldChar w:fldCharType="end"/>
      </w:r>
      <w:r>
        <w:t>Abgrenzungskriterien</w:t>
      </w:r>
      <w:bookmarkEnd w:id="5"/>
    </w:p>
    <w:p w:rsidR="00355A5F" w:rsidRDefault="00355A5F" w:rsidP="00355A5F">
      <w:pPr>
        <w:pStyle w:val="BScVorlageText"/>
      </w:pPr>
      <w:r>
        <w:t>Algorithmen und Testanordnungen welche bereits in der Arbeitsgruppe BuS entwickelt wurden sind einzusetzen und nicht neu zu erfinden. Es dürfen/ sollen alle bereits erbrachten Arbeitsergebnisse der Arbeitsgruppe BuS genutzt werden und in der Bachelorarbeit von Herrn Gnip mit entsprechender Quellenangabe verwendet werden.</w:t>
      </w:r>
    </w:p>
    <w:p w:rsidR="00355A5F" w:rsidRDefault="00355A5F" w:rsidP="00355A5F">
      <w:pPr>
        <w:pStyle w:val="berschrift2"/>
        <w:tabs>
          <w:tab w:val="left" w:pos="0"/>
        </w:tabs>
      </w:pPr>
      <w:bookmarkStart w:id="6" w:name="_Toc260748172"/>
      <w:r>
        <w:t>2.4 Anwendungsbereiche</w:t>
      </w:r>
      <w:bookmarkEnd w:id="6"/>
    </w:p>
    <w:p w:rsidR="00355A5F" w:rsidRDefault="00355A5F" w:rsidP="00355A5F">
      <w:pPr>
        <w:pStyle w:val="BScVorlageText"/>
      </w:pPr>
      <w:r>
        <w:t xml:space="preserve">Die Baugruppe des </w:t>
      </w:r>
      <w:r w:rsidR="00BA561A">
        <w:fldChar w:fldCharType="begin"/>
      </w:r>
      <w:r>
        <w:instrText xml:space="preserve"> XE "Minicluster" </w:instrText>
      </w:r>
      <w:r w:rsidR="00BA561A">
        <w:fldChar w:fldCharType="end"/>
      </w:r>
      <w:r>
        <w:t>Miniclusters ist lediglich so zu konzipieren, dass sie aus</w:t>
      </w:r>
      <w:r w:rsidR="000501CC">
        <w:softHyphen/>
      </w:r>
      <w:r>
        <w:t>schließlich für den Laborbetrieb geeignet ist.</w:t>
      </w:r>
    </w:p>
    <w:p w:rsidR="00355A5F" w:rsidRDefault="00355A5F" w:rsidP="00355A5F">
      <w:pPr>
        <w:pStyle w:val="berschrift2"/>
        <w:tabs>
          <w:tab w:val="left" w:pos="0"/>
        </w:tabs>
      </w:pPr>
      <w:bookmarkStart w:id="7" w:name="_Toc260748173"/>
      <w:r>
        <w:t>2.5 Zielgruppen</w:t>
      </w:r>
      <w:bookmarkEnd w:id="7"/>
    </w:p>
    <w:p w:rsidR="00355A5F" w:rsidRDefault="00355A5F" w:rsidP="00355A5F">
      <w:pPr>
        <w:pStyle w:val="BScVorlageText"/>
      </w:pPr>
      <w:r>
        <w:t>Die Versuchsanordnung und Algorithmen sind für Teammitglieder der Arbeitsgruppe BuS auszuführen.</w:t>
      </w:r>
    </w:p>
    <w:p w:rsidR="00355A5F" w:rsidRDefault="00355A5F" w:rsidP="00355A5F">
      <w:pPr>
        <w:pStyle w:val="berschrift1"/>
      </w:pPr>
      <w:bookmarkStart w:id="8" w:name="_Toc260748174"/>
      <w:r>
        <w:lastRenderedPageBreak/>
        <w:t>3 Systemkenndaten</w:t>
      </w:r>
      <w:bookmarkEnd w:id="8"/>
    </w:p>
    <w:p w:rsidR="00355A5F" w:rsidRDefault="00355A5F" w:rsidP="00355A5F">
      <w:pPr>
        <w:pStyle w:val="berschrift2"/>
        <w:tabs>
          <w:tab w:val="left" w:pos="0"/>
        </w:tabs>
      </w:pPr>
      <w:bookmarkStart w:id="9" w:name="_Toc260748175"/>
      <w:r>
        <w:t xml:space="preserve">3.1 </w:t>
      </w:r>
      <w:r w:rsidR="00BA561A">
        <w:fldChar w:fldCharType="begin"/>
      </w:r>
      <w:r>
        <w:instrText xml:space="preserve"> XE "Algorithmus" </w:instrText>
      </w:r>
      <w:r w:rsidR="00BA561A">
        <w:fldChar w:fldCharType="end"/>
      </w:r>
      <w:r>
        <w:t>Algorithmus</w:t>
      </w:r>
      <w:bookmarkEnd w:id="9"/>
    </w:p>
    <w:p w:rsidR="00355A5F" w:rsidRDefault="00355A5F" w:rsidP="00355A5F">
      <w:pPr>
        <w:pStyle w:val="BScVorlageText"/>
      </w:pPr>
      <w:r>
        <w:t xml:space="preserve">Der in dieser Arbeit verwendete </w:t>
      </w:r>
      <w:r w:rsidR="00BA561A">
        <w:fldChar w:fldCharType="begin"/>
      </w:r>
      <w:r>
        <w:instrText xml:space="preserve"> XE "Algorithmus" </w:instrText>
      </w:r>
      <w:r w:rsidR="00BA561A">
        <w:fldChar w:fldCharType="end"/>
      </w:r>
      <w:r>
        <w:t>Algorithmus zur Gewinnung der 3D-Szenen</w:t>
      </w:r>
      <w:r w:rsidR="000501CC">
        <w:softHyphen/>
      </w:r>
      <w:r>
        <w:t xml:space="preserve">information ist das sog. </w:t>
      </w:r>
      <w:r w:rsidR="00BA561A">
        <w:fldChar w:fldCharType="begin"/>
      </w:r>
      <w:r>
        <w:instrText xml:space="preserve"> XE "Shape from Shadows" </w:instrText>
      </w:r>
      <w:r w:rsidR="00BA561A">
        <w:fldChar w:fldCharType="end"/>
      </w:r>
      <w:r>
        <w:t xml:space="preserve">Shape from Shadows- Verfahren (auch Shape from Darkness bezeichnet). Es ermöglicht, in Hardware ausgeführt, die Akquirierung der 3D-Daten in Echtzeit. Der </w:t>
      </w:r>
      <w:r w:rsidR="00BA561A">
        <w:fldChar w:fldCharType="begin"/>
      </w:r>
      <w:r>
        <w:instrText xml:space="preserve"> XE "Algorithmus" </w:instrText>
      </w:r>
      <w:r w:rsidR="00BA561A">
        <w:fldChar w:fldCharType="end"/>
      </w:r>
      <w:r>
        <w:t>Algorithmus wird mit Blick auf ein</w:t>
      </w:r>
      <w:r w:rsidR="000501CC">
        <w:t>en</w:t>
      </w:r>
      <w:r>
        <w:t xml:space="preserve"> möglichs</w:t>
      </w:r>
      <w:r w:rsidR="000501CC">
        <w:t>t</w:t>
      </w:r>
      <w:r>
        <w:t xml:space="preserve"> größere</w:t>
      </w:r>
      <w:r w:rsidR="000501CC">
        <w:t>n</w:t>
      </w:r>
      <w:r>
        <w:t xml:space="preserve"> Sensorcluster implementiert. Das bedeutet, dass Nachbarschaftsverhältnisse und Überlappungen des Sichtbereichs berücksichtigt werden. Um viele Informationen aus den Daten gewinnen zu können, wird die Lichtquelle zur Schattenerzeugung entlang einer kreisförmigen Trajektorie „bewegt“. Technisch wird die Bewegung von mehreren ortsfesten LED's umgesetzt</w:t>
      </w:r>
      <w:r w:rsidR="000501CC">
        <w:t>,</w:t>
      </w:r>
      <w:r>
        <w:t xml:space="preserve"> um die Szene zu beleuchten. Das Ergebnis der Rekonstruktion ist von der gewählten Trajektorie abhängig. Eine optimale Bahn ist daher zu finden, entsprechend werden die LED' s am Sensorcluster angeordnet.</w:t>
      </w:r>
    </w:p>
    <w:p w:rsidR="00355A5F" w:rsidRDefault="00355A5F" w:rsidP="00355A5F">
      <w:pPr>
        <w:pStyle w:val="berschrift3"/>
        <w:tabs>
          <w:tab w:val="left" w:pos="0"/>
        </w:tabs>
      </w:pPr>
      <w:bookmarkStart w:id="10" w:name="_Toc260748176"/>
      <w:r>
        <w:t xml:space="preserve">3.1.1 Simulation des </w:t>
      </w:r>
      <w:r w:rsidR="00BA561A">
        <w:fldChar w:fldCharType="begin"/>
      </w:r>
      <w:r>
        <w:instrText xml:space="preserve"> XE "Algorithmus" </w:instrText>
      </w:r>
      <w:r w:rsidR="00BA561A">
        <w:fldChar w:fldCharType="end"/>
      </w:r>
      <w:r>
        <w:t>Algorithmus</w:t>
      </w:r>
      <w:bookmarkEnd w:id="10"/>
    </w:p>
    <w:p w:rsidR="00355A5F" w:rsidRDefault="00355A5F" w:rsidP="00355A5F">
      <w:pPr>
        <w:pStyle w:val="BScVorlageText"/>
        <w:tabs>
          <w:tab w:val="left" w:pos="6379"/>
        </w:tabs>
      </w:pPr>
      <w:r>
        <w:t>Für die Simulation des Hardware</w:t>
      </w:r>
      <w:r w:rsidR="00BA561A">
        <w:fldChar w:fldCharType="begin"/>
      </w:r>
      <w:r>
        <w:instrText xml:space="preserve"> XE "algorithmus" </w:instrText>
      </w:r>
      <w:r w:rsidR="00BA561A">
        <w:fldChar w:fldCharType="end"/>
      </w:r>
      <w:r>
        <w:t>algorithmus wird das Simulationswerkzeug der Firma ALTERA eingesetzt. Es wird entsprechend in Betrieb genommen und beschleunigt die Entwicklung der Hardwarealgorithmen.</w:t>
      </w:r>
    </w:p>
    <w:p w:rsidR="00355A5F" w:rsidRDefault="00355A5F" w:rsidP="00355A5F">
      <w:pPr>
        <w:pStyle w:val="berschrift3"/>
        <w:tabs>
          <w:tab w:val="left" w:pos="0"/>
        </w:tabs>
      </w:pPr>
      <w:bookmarkStart w:id="11" w:name="_Toc260748177"/>
      <w:r>
        <w:t xml:space="preserve">3.1.2 Verifizierung des </w:t>
      </w:r>
      <w:r w:rsidR="00BA561A">
        <w:fldChar w:fldCharType="begin"/>
      </w:r>
      <w:r>
        <w:instrText xml:space="preserve"> XE "Algorithmus" </w:instrText>
      </w:r>
      <w:r w:rsidR="00BA561A">
        <w:fldChar w:fldCharType="end"/>
      </w:r>
      <w:r>
        <w:t>Algorithmus und Vermessung der Szene</w:t>
      </w:r>
      <w:bookmarkEnd w:id="11"/>
    </w:p>
    <w:p w:rsidR="00355A5F" w:rsidRDefault="00355A5F" w:rsidP="00355A5F">
      <w:pPr>
        <w:pStyle w:val="BScVorlageText"/>
      </w:pPr>
      <w:r>
        <w:t>In den ersten Entwicklungsschritten werden die Ergebnisse der Simulation des Hardware</w:t>
      </w:r>
      <w:r w:rsidR="000501CC">
        <w:softHyphen/>
      </w:r>
      <w:r w:rsidR="00BA561A">
        <w:fldChar w:fldCharType="begin"/>
      </w:r>
      <w:r>
        <w:instrText xml:space="preserve"> XE "algorithmus" </w:instrText>
      </w:r>
      <w:r w:rsidR="00BA561A">
        <w:fldChar w:fldCharType="end"/>
      </w:r>
      <w:r>
        <w:t>algorithmus mittels Matlab R2010a zusätzlich verifiziert und die Szene vermessen. Mit diesem Werkzeug ist es sehr einfach die Szenendaten zu visualisieren und im Anschluss zu Vermessen.</w:t>
      </w:r>
    </w:p>
    <w:p w:rsidR="00355A5F" w:rsidRDefault="00355A5F" w:rsidP="00355A5F">
      <w:pPr>
        <w:pStyle w:val="berschrift2"/>
        <w:tabs>
          <w:tab w:val="left" w:pos="0"/>
        </w:tabs>
      </w:pPr>
      <w:bookmarkStart w:id="12" w:name="_Toc260748178"/>
      <w:r>
        <w:t>3.2 Hardware</w:t>
      </w:r>
      <w:bookmarkEnd w:id="12"/>
    </w:p>
    <w:p w:rsidR="00355A5F" w:rsidRDefault="00355A5F" w:rsidP="00355A5F">
      <w:pPr>
        <w:pStyle w:val="BScVorlageText"/>
      </w:pPr>
      <w:r>
        <w:t xml:space="preserve">Die Hardware dient dazu die Bilddaten zu verarbeiten und mit dem gewählten </w:t>
      </w:r>
      <w:r w:rsidR="00BA561A">
        <w:fldChar w:fldCharType="begin"/>
      </w:r>
      <w:r>
        <w:instrText xml:space="preserve"> XE "Algorithmus" </w:instrText>
      </w:r>
      <w:r w:rsidR="00BA561A">
        <w:fldChar w:fldCharType="end"/>
      </w:r>
      <w:r>
        <w:t>Algorithmus auszuwerten. Es werden im Versuchsaufbau zunächst vier Kameras verwendet. Die Beleuchtung der Szene übernehmen mehrere Leuchtdioden.</w:t>
      </w:r>
    </w:p>
    <w:p w:rsidR="00355A5F" w:rsidRDefault="00355A5F" w:rsidP="00355A5F">
      <w:pPr>
        <w:pStyle w:val="berschrift3"/>
        <w:tabs>
          <w:tab w:val="left" w:pos="0"/>
        </w:tabs>
      </w:pPr>
      <w:bookmarkStart w:id="13" w:name="_Toc260748179"/>
      <w:r>
        <w:lastRenderedPageBreak/>
        <w:t xml:space="preserve">3.2.1 </w:t>
      </w:r>
      <w:r w:rsidR="00BA561A">
        <w:fldChar w:fldCharType="begin"/>
      </w:r>
      <w:r>
        <w:instrText xml:space="preserve"> XE "Minicluster" </w:instrText>
      </w:r>
      <w:r w:rsidR="00BA561A">
        <w:fldChar w:fldCharType="end"/>
      </w:r>
      <w:r>
        <w:t>Minicluster (Kameraanordnung und Beleuchtung)</w:t>
      </w:r>
      <w:bookmarkEnd w:id="13"/>
    </w:p>
    <w:p w:rsidR="00355A5F" w:rsidRDefault="00355A5F" w:rsidP="00355A5F">
      <w:pPr>
        <w:pStyle w:val="BScVorlageText"/>
      </w:pPr>
      <w:r>
        <w:t>Für d</w:t>
      </w:r>
      <w:r w:rsidR="000501CC">
        <w:t>en</w:t>
      </w:r>
      <w:r>
        <w:t xml:space="preserve"> </w:t>
      </w:r>
      <w:r w:rsidR="00BA561A">
        <w:fldChar w:fldCharType="begin"/>
      </w:r>
      <w:r>
        <w:instrText xml:space="preserve"> XE "Minicluster" </w:instrText>
      </w:r>
      <w:r w:rsidR="00BA561A">
        <w:fldChar w:fldCharType="end"/>
      </w:r>
      <w:r>
        <w:t>Minicluster werden vier Kameramodule des Typs: Kamerakopf KK 752 so angeordnet, dass sie die Szeneninformationen aufnehmen können und eine Weiterverarbeitung möglich ist. Die Anordnung entspricht einem 2x2 Cluster. Am Cluster sind zusätzlich, gemäß der Forderung im Lastenheft, Leuchtdioden angebracht.</w:t>
      </w:r>
    </w:p>
    <w:p w:rsidR="00355A5F" w:rsidRDefault="00355A5F" w:rsidP="00355A5F">
      <w:pPr>
        <w:pStyle w:val="berschrift4"/>
        <w:tabs>
          <w:tab w:val="left" w:pos="0"/>
        </w:tabs>
      </w:pPr>
      <w:r>
        <w:t>3.2.1.1 Szenenbeleuchtung und Schattenerzeugung</w:t>
      </w:r>
    </w:p>
    <w:p w:rsidR="00355A5F" w:rsidRDefault="00785321" w:rsidP="00355A5F">
      <w:pPr>
        <w:pStyle w:val="BScVorlageText"/>
      </w:pPr>
      <w:r>
        <w:rPr>
          <w:noProof/>
        </w:rPr>
        <w:drawing>
          <wp:anchor distT="0" distB="0" distL="114300" distR="114300" simplePos="0" relativeHeight="251658240" behindDoc="0" locked="0" layoutInCell="1" allowOverlap="1">
            <wp:simplePos x="0" y="0"/>
            <wp:positionH relativeFrom="column">
              <wp:posOffset>14605</wp:posOffset>
            </wp:positionH>
            <wp:positionV relativeFrom="paragraph">
              <wp:posOffset>2731135</wp:posOffset>
            </wp:positionV>
            <wp:extent cx="4716145" cy="3333750"/>
            <wp:effectExtent l="19050" t="0" r="8255" b="0"/>
            <wp:wrapTopAndBottom/>
            <wp:docPr id="1" name="Bild 1" descr="D:\skizz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izze.bmp"/>
                    <pic:cNvPicPr>
                      <a:picLocks noChangeAspect="1" noChangeArrowheads="1"/>
                    </pic:cNvPicPr>
                  </pic:nvPicPr>
                  <pic:blipFill>
                    <a:blip r:embed="rId7"/>
                    <a:srcRect/>
                    <a:stretch>
                      <a:fillRect/>
                    </a:stretch>
                  </pic:blipFill>
                  <pic:spPr bwMode="auto">
                    <a:xfrm>
                      <a:off x="0" y="0"/>
                      <a:ext cx="4716145" cy="333375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left:0;text-align:left;margin-left:6.4pt;margin-top:485.8pt;width:371.35pt;height:20.35pt;z-index:251660288;mso-position-horizontal-relative:text;mso-position-vertical-relative:text" stroked="f">
            <v:textbox style="mso-fit-shape-to-text:t" inset="0,0,0,0">
              <w:txbxContent>
                <w:p w:rsidR="00785321" w:rsidRPr="00785321" w:rsidRDefault="00785321" w:rsidP="00785321">
                  <w:pPr>
                    <w:pStyle w:val="Beschriftung"/>
                    <w:jc w:val="right"/>
                    <w:rPr>
                      <w:noProof/>
                      <w:color w:val="A6A6A6" w:themeColor="background1" w:themeShade="A6"/>
                      <w:sz w:val="24"/>
                      <w:szCs w:val="24"/>
                    </w:rPr>
                  </w:pPr>
                  <w:r w:rsidRPr="00785321">
                    <w:rPr>
                      <w:color w:val="A6A6A6" w:themeColor="background1" w:themeShade="A6"/>
                    </w:rPr>
                    <w:t xml:space="preserve">Abbildung </w:t>
                  </w:r>
                  <w:r w:rsidRPr="00785321">
                    <w:rPr>
                      <w:color w:val="A6A6A6" w:themeColor="background1" w:themeShade="A6"/>
                    </w:rPr>
                    <w:fldChar w:fldCharType="begin"/>
                  </w:r>
                  <w:r w:rsidRPr="00785321">
                    <w:rPr>
                      <w:color w:val="A6A6A6" w:themeColor="background1" w:themeShade="A6"/>
                    </w:rPr>
                    <w:instrText xml:space="preserve"> SEQ Abbildung \* ARABIC </w:instrText>
                  </w:r>
                  <w:r w:rsidRPr="00785321">
                    <w:rPr>
                      <w:color w:val="A6A6A6" w:themeColor="background1" w:themeShade="A6"/>
                    </w:rPr>
                    <w:fldChar w:fldCharType="separate"/>
                  </w:r>
                  <w:r w:rsidRPr="00785321">
                    <w:rPr>
                      <w:noProof/>
                      <w:color w:val="A6A6A6" w:themeColor="background1" w:themeShade="A6"/>
                    </w:rPr>
                    <w:t>1</w:t>
                  </w:r>
                  <w:r w:rsidRPr="00785321">
                    <w:rPr>
                      <w:color w:val="A6A6A6" w:themeColor="background1" w:themeShade="A6"/>
                    </w:rPr>
                    <w:fldChar w:fldCharType="end"/>
                  </w:r>
                  <w:r w:rsidRPr="00785321">
                    <w:rPr>
                      <w:color w:val="A6A6A6" w:themeColor="background1" w:themeShade="A6"/>
                    </w:rPr>
                    <w:t>:Skizze Anordnung Sensoren und LEDs</w:t>
                  </w:r>
                </w:p>
              </w:txbxContent>
            </v:textbox>
            <w10:wrap type="topAndBottom"/>
          </v:shape>
        </w:pict>
      </w:r>
      <w:r w:rsidR="00355A5F">
        <w:t>Die Leuchtdioden dienen der gezielten Schattengenerierung für die 3D-Rekon</w:t>
      </w:r>
      <w:r w:rsidR="000501CC">
        <w:softHyphen/>
      </w:r>
      <w:r w:rsidR="00355A5F">
        <w:t xml:space="preserve">struktion. Sie werden in einer Anordnung mit den Kameras platziert. Die Ansteuerung wird manuell erfolgen. Um ein gutes Rekonstruktionsergebnis zu </w:t>
      </w:r>
      <w:r w:rsidR="000501CC">
        <w:t xml:space="preserve">erzielen, </w:t>
      </w:r>
      <w:r w:rsidR="00355A5F">
        <w:t>sollen mit der Anordnung verschiedene Trajektorien der Lichtquelle möglich sein. Aufgrund der Forderung nach einem hellen u</w:t>
      </w:r>
      <w:r w:rsidR="00B6517E">
        <w:t>nd</w:t>
      </w:r>
      <w:r w:rsidR="00355A5F">
        <w:t xml:space="preserve"> homogenen Lichtkegel werden Power-LE</w:t>
      </w:r>
      <w:r w:rsidR="0084667D">
        <w:t>D</w:t>
      </w:r>
      <w:r w:rsidR="00355A5F">
        <w:t>s verwendet.</w:t>
      </w:r>
      <w:r w:rsidR="0084667D">
        <w:t xml:space="preserve"> Da die verwendeten Kamerasensoren empfindlich im IR-Spektrum sind, werden die LEDs auch im IR-Bereich arbeiten. Durch diese Wahl kann eine möglichst kurze Belichtungszeit </w:t>
      </w:r>
      <w:r w:rsidR="001A5F2F">
        <w:t>realisiert</w:t>
      </w:r>
      <w:r w:rsidR="0084667D">
        <w:t xml:space="preserve"> werden. Für die Kühlung der LEDs werden auf der Platinenrückseite passive Kühlkörper angebracht. Diese sollten bei der gewählten Betriebsart (Puls) ausreichend sein.</w:t>
      </w:r>
    </w:p>
    <w:p w:rsidR="0084667D" w:rsidRDefault="0084667D" w:rsidP="00355A5F">
      <w:pPr>
        <w:pStyle w:val="berschrift3"/>
        <w:tabs>
          <w:tab w:val="left" w:pos="0"/>
        </w:tabs>
        <w:rPr>
          <w:ins w:id="14" w:author="Gnip" w:date="2010-05-27T18:52:00Z"/>
          <w:color w:val="FF0000"/>
        </w:rPr>
      </w:pPr>
    </w:p>
    <w:p w:rsidR="00B6517E" w:rsidRPr="00283A9B" w:rsidDel="0084667D" w:rsidRDefault="00B6517E" w:rsidP="00355A5F">
      <w:pPr>
        <w:pStyle w:val="BScVorlageText"/>
        <w:rPr>
          <w:del w:id="15" w:author="Gnip" w:date="2010-05-27T18:52:00Z"/>
          <w:color w:val="FF0000"/>
        </w:rPr>
      </w:pPr>
      <w:del w:id="16" w:author="Gnip" w:date="2010-05-27T18:52:00Z">
        <w:r w:rsidRPr="00283A9B" w:rsidDel="0084667D">
          <w:rPr>
            <w:color w:val="FF0000"/>
          </w:rPr>
          <w:delText xml:space="preserve">wie derden sie gekühlt, </w:delText>
        </w:r>
      </w:del>
    </w:p>
    <w:p w:rsidR="00B6517E" w:rsidRPr="00283A9B" w:rsidDel="0084667D" w:rsidRDefault="00B6517E" w:rsidP="00355A5F">
      <w:pPr>
        <w:pStyle w:val="BScVorlageText"/>
        <w:rPr>
          <w:del w:id="17" w:author="Gnip" w:date="2010-05-27T18:52:00Z"/>
          <w:color w:val="FF0000"/>
        </w:rPr>
      </w:pPr>
      <w:del w:id="18" w:author="Gnip" w:date="2010-05-27T18:52:00Z">
        <w:r w:rsidRPr="00283A9B" w:rsidDel="0084667D">
          <w:rPr>
            <w:color w:val="FF0000"/>
          </w:rPr>
          <w:delText>in welchem Spektralbereich arbeiten sie???)</w:delText>
        </w:r>
      </w:del>
    </w:p>
    <w:p w:rsidR="00355A5F" w:rsidRDefault="00355A5F" w:rsidP="00355A5F">
      <w:pPr>
        <w:pStyle w:val="berschrift3"/>
        <w:tabs>
          <w:tab w:val="left" w:pos="0"/>
        </w:tabs>
      </w:pPr>
      <w:bookmarkStart w:id="19" w:name="_Toc260748180"/>
      <w:r>
        <w:t>3.2.3 Hardwareplattform</w:t>
      </w:r>
      <w:bookmarkEnd w:id="19"/>
    </w:p>
    <w:p w:rsidR="00355A5F" w:rsidRDefault="00355A5F" w:rsidP="00355A5F">
      <w:pPr>
        <w:pStyle w:val="BScVorlageText"/>
      </w:pPr>
      <w:r>
        <w:t xml:space="preserve">Als Modul für die Auswertung wird das System </w:t>
      </w:r>
      <w:r w:rsidR="00BA561A">
        <w:fldChar w:fldCharType="begin"/>
      </w:r>
      <w:r>
        <w:instrText xml:space="preserve"> XE "MiniQuadrix" </w:instrText>
      </w:r>
      <w:r w:rsidR="00BA561A">
        <w:fldChar w:fldCharType="end"/>
      </w:r>
      <w:r>
        <w:t xml:space="preserve">MiniQuadrix II eingesetzt. Es zeichnet sich durch einen Leistungsstarken FPGA der Cyclone Familie aus. Auf dem Modul werden die Hardwarealgorithmen implementiert. Auf der </w:t>
      </w:r>
      <w:r w:rsidR="00BA561A">
        <w:fldChar w:fldCharType="begin"/>
      </w:r>
      <w:r>
        <w:instrText xml:space="preserve"> XE "MiniQuadrix" </w:instrText>
      </w:r>
      <w:r w:rsidR="00BA561A">
        <w:fldChar w:fldCharType="end"/>
      </w:r>
      <w:r>
        <w:t>MiniQuadrix II steht ein Betriebssystem (ucLinux) und eine API zu Verfügung, daher ist es sehr gut als Projektplattform geeignet. Sie ist in der Lage die vier Kameras des Sensorclusters direkt zu betreiben.</w:t>
      </w:r>
    </w:p>
    <w:p w:rsidR="00355A5F" w:rsidRDefault="00355A5F" w:rsidP="00355A5F">
      <w:pPr>
        <w:pStyle w:val="berschrift2"/>
        <w:tabs>
          <w:tab w:val="left" w:pos="0"/>
        </w:tabs>
      </w:pPr>
      <w:bookmarkStart w:id="20" w:name="_Toc260748181"/>
      <w:r>
        <w:t xml:space="preserve">3.3 </w:t>
      </w:r>
      <w:r w:rsidR="00BA561A">
        <w:fldChar w:fldCharType="begin"/>
      </w:r>
      <w:r>
        <w:instrText xml:space="preserve"> XE "Software" </w:instrText>
      </w:r>
      <w:r w:rsidR="00BA561A">
        <w:fldChar w:fldCharType="end"/>
      </w:r>
      <w:r>
        <w:t>Software</w:t>
      </w:r>
      <w:bookmarkEnd w:id="20"/>
    </w:p>
    <w:p w:rsidR="00B6517E" w:rsidRDefault="00355A5F" w:rsidP="00355A5F">
      <w:pPr>
        <w:pStyle w:val="BScVorlageText"/>
      </w:pPr>
      <w:r>
        <w:t xml:space="preserve">Für die Anforderungen müssen mehrere kleinere </w:t>
      </w:r>
      <w:r w:rsidR="00BA561A">
        <w:fldChar w:fldCharType="begin"/>
      </w:r>
      <w:r>
        <w:instrText xml:space="preserve"> XE "Programm" </w:instrText>
      </w:r>
      <w:r w:rsidR="00BA561A">
        <w:fldChar w:fldCharType="end"/>
      </w:r>
      <w:r>
        <w:t xml:space="preserve">Programme entwickelt werden. </w:t>
      </w:r>
    </w:p>
    <w:p w:rsidR="00B6517E" w:rsidRDefault="00B6517E" w:rsidP="00355A5F">
      <w:pPr>
        <w:pStyle w:val="BScVorlageText"/>
      </w:pPr>
      <w:r>
        <w:t>Welche?</w:t>
      </w:r>
    </w:p>
    <w:p w:rsidR="00B6517E" w:rsidRDefault="00B6517E" w:rsidP="00355A5F">
      <w:pPr>
        <w:pStyle w:val="BScVorlageText"/>
      </w:pPr>
      <w:r>
        <w:t>Welchen Aufwand schätzen Sie?</w:t>
      </w:r>
    </w:p>
    <w:p w:rsidR="00355A5F" w:rsidRDefault="00355A5F" w:rsidP="00355A5F">
      <w:pPr>
        <w:pStyle w:val="BScVorlageText"/>
      </w:pPr>
      <w:r>
        <w:t xml:space="preserve">Die </w:t>
      </w:r>
      <w:r w:rsidR="00BA561A">
        <w:fldChar w:fldCharType="begin"/>
      </w:r>
      <w:r>
        <w:instrText xml:space="preserve"> XE "Programm" </w:instrText>
      </w:r>
      <w:r w:rsidR="00BA561A">
        <w:fldChar w:fldCharType="end"/>
      </w:r>
      <w:r>
        <w:t xml:space="preserve">Programmiersprache ist für alle </w:t>
      </w:r>
      <w:r w:rsidR="00BA561A">
        <w:fldChar w:fldCharType="begin"/>
      </w:r>
      <w:r>
        <w:instrText xml:space="preserve"> XE "Programm" </w:instrText>
      </w:r>
      <w:r w:rsidR="00BA561A">
        <w:fldChar w:fldCharType="end"/>
      </w:r>
      <w:r>
        <w:t xml:space="preserve">Programmteile des Embedded- Systems C und konform zum </w:t>
      </w:r>
      <w:bookmarkStart w:id="21" w:name="C99"/>
      <w:bookmarkEnd w:id="21"/>
      <w:r>
        <w:t>C99-Standard. Die Client</w:t>
      </w:r>
      <w:r w:rsidR="00BA561A">
        <w:fldChar w:fldCharType="begin"/>
      </w:r>
      <w:r>
        <w:instrText xml:space="preserve"> XE "programm" </w:instrText>
      </w:r>
      <w:r w:rsidR="00BA561A">
        <w:fldChar w:fldCharType="end"/>
      </w:r>
      <w:r>
        <w:t xml:space="preserve">programme werden in C++. Ein Win32 Client wird voraussichtlich mit C# und der .Net Umgebung realisiert. Für die Versionsverwaltung wird ein git-Verzeichnis angelegt. In diesem werden alle </w:t>
      </w:r>
      <w:del w:id="22" w:author="Gnip" w:date="2010-05-27T18:52:00Z">
        <w:r w:rsidR="00BA561A" w:rsidDel="0084667D">
          <w:fldChar w:fldCharType="begin"/>
        </w:r>
        <w:r w:rsidDel="0084667D">
          <w:delInstrText xml:space="preserve"> XE "Programm" </w:delInstrText>
        </w:r>
        <w:r w:rsidR="00BA561A" w:rsidDel="0084667D">
          <w:fldChar w:fldCharType="end"/>
        </w:r>
      </w:del>
      <w:r w:rsidR="00BA561A">
        <w:fldChar w:fldCharType="begin"/>
      </w:r>
      <w:r>
        <w:instrText xml:space="preserve"> XE "Programm" </w:instrText>
      </w:r>
      <w:r w:rsidR="00BA561A">
        <w:fldChar w:fldCharType="end"/>
      </w:r>
      <w:r>
        <w:t>Programmteile gesammelt.</w:t>
      </w:r>
    </w:p>
    <w:p w:rsidR="00355A5F" w:rsidRDefault="00355A5F" w:rsidP="00355A5F">
      <w:pPr>
        <w:pStyle w:val="berschrift3"/>
        <w:tabs>
          <w:tab w:val="left" w:pos="0"/>
        </w:tabs>
      </w:pPr>
      <w:bookmarkStart w:id="23" w:name="_Toc260748182"/>
      <w:r>
        <w:t>3.3.1 Übertragung zum PC</w:t>
      </w:r>
      <w:bookmarkEnd w:id="23"/>
    </w:p>
    <w:p w:rsidR="00355A5F" w:rsidRDefault="00355A5F" w:rsidP="00355A5F">
      <w:pPr>
        <w:pStyle w:val="BScVorlageText"/>
      </w:pPr>
      <w:r>
        <w:t xml:space="preserve">Gemäß den </w:t>
      </w:r>
      <w:r w:rsidR="00BA561A">
        <w:fldChar w:fldCharType="begin"/>
      </w:r>
      <w:r>
        <w:instrText xml:space="preserve"> XE "Wunschkriterien" </w:instrText>
      </w:r>
      <w:r w:rsidR="00BA561A">
        <w:fldChar w:fldCharType="end"/>
      </w:r>
      <w:r>
        <w:t>Wunschkriterien wird ein Mechanismus implementiert, der die gewonnen Szeneninformationen auf einen PC überträgt und dort darstellt. Auf dem PC wird zur Darstellung ein beliebiges 3D-Modellierungswerkzeug verwendet werden (z. B. Solidworks, 3ds Max etc.). Die Übertragenen Szeneninformationen werden in einem dazu kompatiblen Format (voraussichtlich Heightmap siehe [WIKI01]) gespeichert.</w:t>
      </w:r>
    </w:p>
    <w:p w:rsidR="00355A5F" w:rsidRDefault="00355A5F" w:rsidP="00355A5F">
      <w:pPr>
        <w:pStyle w:val="berschrift4"/>
        <w:tabs>
          <w:tab w:val="left" w:pos="0"/>
        </w:tabs>
      </w:pPr>
      <w:r>
        <w:t>3.3.1.1 Server</w:t>
      </w:r>
      <w:r w:rsidR="00BA561A">
        <w:fldChar w:fldCharType="begin"/>
      </w:r>
      <w:r>
        <w:instrText xml:space="preserve"> XE "programm" </w:instrText>
      </w:r>
      <w:r w:rsidR="00BA561A">
        <w:fldChar w:fldCharType="end"/>
      </w:r>
      <w:r>
        <w:t>programm</w:t>
      </w:r>
    </w:p>
    <w:p w:rsidR="00355A5F" w:rsidRDefault="00355A5F" w:rsidP="00355A5F">
      <w:pPr>
        <w:pStyle w:val="BScVorlageText"/>
      </w:pPr>
      <w:r>
        <w:t xml:space="preserve">Auf dem </w:t>
      </w:r>
      <w:r w:rsidR="00BA561A">
        <w:fldChar w:fldCharType="begin"/>
      </w:r>
      <w:r>
        <w:instrText xml:space="preserve"> XE "MiniQuadrix" </w:instrText>
      </w:r>
      <w:r w:rsidR="00BA561A">
        <w:fldChar w:fldCharType="end"/>
      </w:r>
      <w:r>
        <w:t>MiniQuadrix- Modul wird es einen Serverdienst geben. Er kann die gewon</w:t>
      </w:r>
      <w:r w:rsidR="00B6517E">
        <w:softHyphen/>
      </w:r>
      <w:r>
        <w:t xml:space="preserve">nenen Informationen an einen PC auf Anfrage übertragen. Der Server wird über ein einfaches </w:t>
      </w:r>
      <w:r w:rsidR="00BA561A">
        <w:fldChar w:fldCharType="begin"/>
      </w:r>
      <w:r>
        <w:instrText xml:space="preserve"> XE "Protokoll" </w:instrText>
      </w:r>
      <w:r w:rsidR="00BA561A">
        <w:fldChar w:fldCharType="end"/>
      </w:r>
      <w:r>
        <w:t xml:space="preserve">Protokoll verfügen, das es möglich </w:t>
      </w:r>
      <w:r>
        <w:lastRenderedPageBreak/>
        <w:t>macht</w:t>
      </w:r>
      <w:r w:rsidR="00B6517E">
        <w:t>,</w:t>
      </w:r>
      <w:r>
        <w:t xml:space="preserve"> die Szeneninformationen zu eine</w:t>
      </w:r>
      <w:r w:rsidR="00E14839">
        <w:t>m</w:t>
      </w:r>
      <w:r>
        <w:t xml:space="preserve"> PC zu übertragen. Das </w:t>
      </w:r>
      <w:r w:rsidR="00BA561A">
        <w:fldChar w:fldCharType="begin"/>
      </w:r>
      <w:r>
        <w:instrText xml:space="preserve"> XE "Programm" </w:instrText>
      </w:r>
      <w:r w:rsidR="00BA561A">
        <w:fldChar w:fldCharType="end"/>
      </w:r>
      <w:r>
        <w:t xml:space="preserve">Programm wird abgeleitet aus dem Projekt: </w:t>
      </w:r>
      <w:r w:rsidR="00BA561A">
        <w:fldChar w:fldCharType="begin"/>
      </w:r>
      <w:r>
        <w:instrText xml:space="preserve"> XE "MiniQuadrix" </w:instrText>
      </w:r>
      <w:r w:rsidR="00BA561A">
        <w:fldChar w:fldCharType="end"/>
      </w:r>
      <w:r>
        <w:t xml:space="preserve">MiniQuadrix-Server, das bereits in der Arbeitsgruppe BuS erstellt wurde. Das </w:t>
      </w:r>
      <w:r w:rsidR="00BA561A">
        <w:fldChar w:fldCharType="begin"/>
      </w:r>
      <w:r>
        <w:instrText xml:space="preserve"> XE "MiniQuadrix" </w:instrText>
      </w:r>
      <w:r w:rsidR="00BA561A">
        <w:fldChar w:fldCharType="end"/>
      </w:r>
      <w:r>
        <w:t xml:space="preserve">MiniQuadrix- </w:t>
      </w:r>
      <w:r w:rsidR="00BA561A">
        <w:fldChar w:fldCharType="begin"/>
      </w:r>
      <w:r>
        <w:instrText xml:space="preserve"> XE "Protokoll" </w:instrText>
      </w:r>
      <w:r w:rsidR="00BA561A">
        <w:fldChar w:fldCharType="end"/>
      </w:r>
      <w:r>
        <w:t xml:space="preserve">Protokoll verwendet TCP/ IP zur sicheren Übertragung. Nähere Angaben zum </w:t>
      </w:r>
      <w:r w:rsidR="00BA561A">
        <w:fldChar w:fldCharType="begin"/>
      </w:r>
      <w:r>
        <w:instrText xml:space="preserve"> XE "Protokoll" </w:instrText>
      </w:r>
      <w:r w:rsidR="00BA561A">
        <w:fldChar w:fldCharType="end"/>
      </w:r>
      <w:r>
        <w:t xml:space="preserve">Protokoll und Funktionen des Servers sind der Dokumentation des </w:t>
      </w:r>
      <w:r w:rsidR="00BA561A">
        <w:fldChar w:fldCharType="begin"/>
      </w:r>
      <w:r>
        <w:instrText xml:space="preserve"> XE "MiniQuadrix" </w:instrText>
      </w:r>
      <w:r w:rsidR="00BA561A">
        <w:fldChar w:fldCharType="end"/>
      </w:r>
      <w:r>
        <w:t>MiniQuadrix- Servers [MQSDOKU] zu entnehmen. Der Server ermöglicht außerdem die Parametrierung des Moduls, wie die Einstellung der Kameras und Zugriff auf Register des Moduls von der Client</w:t>
      </w:r>
      <w:r w:rsidR="00BA561A">
        <w:fldChar w:fldCharType="begin"/>
      </w:r>
      <w:r>
        <w:instrText xml:space="preserve"> XE "software" </w:instrText>
      </w:r>
      <w:r w:rsidR="00BA561A">
        <w:fldChar w:fldCharType="end"/>
      </w:r>
      <w:r>
        <w:t>software aus.</w:t>
      </w:r>
    </w:p>
    <w:p w:rsidR="00355A5F" w:rsidRDefault="00355A5F" w:rsidP="00355A5F">
      <w:pPr>
        <w:pStyle w:val="berschrift4"/>
        <w:tabs>
          <w:tab w:val="left" w:pos="0"/>
        </w:tabs>
      </w:pPr>
      <w:r>
        <w:t>3.3.1.2 Client</w:t>
      </w:r>
      <w:r w:rsidR="00BA561A">
        <w:fldChar w:fldCharType="begin"/>
      </w:r>
      <w:r>
        <w:instrText xml:space="preserve"> XE "programm" </w:instrText>
      </w:r>
      <w:r w:rsidR="00BA561A">
        <w:fldChar w:fldCharType="end"/>
      </w:r>
      <w:r>
        <w:t>programm</w:t>
      </w:r>
    </w:p>
    <w:p w:rsidR="00355A5F" w:rsidRPr="003B7571" w:rsidRDefault="00355A5F" w:rsidP="00355A5F">
      <w:pPr>
        <w:pStyle w:val="BScVorlageText"/>
      </w:pPr>
      <w:r w:rsidRPr="003B7571">
        <w:t xml:space="preserve">Im ersten Schritt wird ein Linux Client erstellt. Wie bereits der Server wird es von dem Client des </w:t>
      </w:r>
      <w:r w:rsidR="00BA561A" w:rsidRPr="003B7571">
        <w:fldChar w:fldCharType="begin"/>
      </w:r>
      <w:r w:rsidR="00BA561A">
        <w:instrText xml:space="preserve"> XE "MiniQuadrix" </w:instrText>
      </w:r>
      <w:r w:rsidR="00BA561A" w:rsidRPr="003B7571">
        <w:fldChar w:fldCharType="end"/>
      </w:r>
      <w:r w:rsidR="00BA561A">
        <w:t>MiniQuadrix-Server Projektes abgeleitet, das beschleunigt die Entwi</w:t>
      </w:r>
      <w:r w:rsidR="00BA561A">
        <w:softHyphen/>
        <w:t>ck-lung.</w:t>
      </w:r>
    </w:p>
    <w:p w:rsidR="00355A5F" w:rsidRDefault="00355A5F" w:rsidP="00355A5F">
      <w:pPr>
        <w:pStyle w:val="BScVorlageText"/>
      </w:pPr>
      <w:r>
        <w:t>Wenn es die Entwicklungszeit zulässt</w:t>
      </w:r>
      <w:r w:rsidR="00B6517E">
        <w:t>,</w:t>
      </w:r>
      <w:r>
        <w:t xml:space="preserve"> wird ein Win32-Client erstellt. Die Entwicklungsumgebung für diesen Client ist das Visual Studio 2008.</w:t>
      </w:r>
    </w:p>
    <w:p w:rsidR="00355A5F" w:rsidRDefault="00355A5F" w:rsidP="00355A5F">
      <w:pPr>
        <w:pStyle w:val="berschrift3"/>
        <w:tabs>
          <w:tab w:val="left" w:pos="0"/>
        </w:tabs>
      </w:pPr>
      <w:bookmarkStart w:id="24" w:name="_Toc260748183"/>
      <w:r>
        <w:t>3.3.2 Simulationsdaten</w:t>
      </w:r>
      <w:bookmarkEnd w:id="24"/>
    </w:p>
    <w:p w:rsidR="00355A5F" w:rsidRDefault="00355A5F" w:rsidP="00355A5F">
      <w:pPr>
        <w:pStyle w:val="BScVorlageText"/>
      </w:pPr>
      <w:r>
        <w:t xml:space="preserve">Für die Erstellung des Simulationsdaten aus einem Bild im Bitmap Format wird es ein zusätzliches </w:t>
      </w:r>
      <w:r w:rsidR="00BA561A">
        <w:fldChar w:fldCharType="begin"/>
      </w:r>
      <w:r>
        <w:instrText xml:space="preserve"> XE "Programm" </w:instrText>
      </w:r>
      <w:r w:rsidR="00BA561A">
        <w:fldChar w:fldCharType="end"/>
      </w:r>
      <w:r>
        <w:t>Programm geben. Voraussichtlich wird es durch eine Win32 Anwendung realisiert. Die Entwicklungsumgebung ist auch hierfür das Visual Studio 2008.</w:t>
      </w:r>
    </w:p>
    <w:p w:rsidR="00355A5F" w:rsidRDefault="00355A5F" w:rsidP="00355A5F">
      <w:pPr>
        <w:pStyle w:val="berschrift1"/>
      </w:pPr>
      <w:bookmarkStart w:id="25" w:name="_Toc260748184"/>
      <w:r>
        <w:t>4 Benutzeroberfläche</w:t>
      </w:r>
      <w:bookmarkEnd w:id="25"/>
    </w:p>
    <w:p w:rsidR="00355A5F" w:rsidRDefault="00355A5F" w:rsidP="00355A5F">
      <w:pPr>
        <w:pStyle w:val="berschrift2"/>
      </w:pPr>
      <w:bookmarkStart w:id="26" w:name="_Toc260748185"/>
      <w:r>
        <w:t>4.1 Benutzermodell</w:t>
      </w:r>
      <w:bookmarkEnd w:id="26"/>
    </w:p>
    <w:p w:rsidR="00355A5F" w:rsidRDefault="00355A5F" w:rsidP="00355A5F">
      <w:pPr>
        <w:pStyle w:val="BScVorlageText"/>
      </w:pPr>
      <w:r>
        <w:t>Es liegen keine Anforderungen vor.</w:t>
      </w:r>
    </w:p>
    <w:p w:rsidR="00355A5F" w:rsidRDefault="00355A5F" w:rsidP="00355A5F">
      <w:pPr>
        <w:pStyle w:val="berschrift2"/>
      </w:pPr>
      <w:bookmarkStart w:id="27" w:name="_Toc260748186"/>
      <w:r>
        <w:t>4.2 Kommunikationstrategie</w:t>
      </w:r>
      <w:bookmarkEnd w:id="27"/>
    </w:p>
    <w:p w:rsidR="00355A5F" w:rsidRDefault="00355A5F" w:rsidP="00355A5F">
      <w:pPr>
        <w:pStyle w:val="BScVorlageText"/>
      </w:pPr>
      <w:r>
        <w:t xml:space="preserve">Um die Daten vom Modul zu einem PC zu übertragen wird das </w:t>
      </w:r>
      <w:r w:rsidR="00BA561A">
        <w:fldChar w:fldCharType="begin"/>
      </w:r>
      <w:r>
        <w:instrText xml:space="preserve"> XE "MiniQuadrix" </w:instrText>
      </w:r>
      <w:r w:rsidR="00BA561A">
        <w:fldChar w:fldCharType="end"/>
      </w:r>
      <w:r>
        <w:t xml:space="preserve">MiniQuadrix- </w:t>
      </w:r>
      <w:r w:rsidR="00BA561A">
        <w:fldChar w:fldCharType="begin"/>
      </w:r>
      <w:r>
        <w:instrText xml:space="preserve"> XE "Protokoll" </w:instrText>
      </w:r>
      <w:r w:rsidR="00BA561A">
        <w:fldChar w:fldCharType="end"/>
      </w:r>
      <w:r>
        <w:t>Protokoll eingesetzt, siehe Dokumentation [MQSDOKU].</w:t>
      </w:r>
    </w:p>
    <w:p w:rsidR="00355A5F" w:rsidRDefault="00355A5F" w:rsidP="00355A5F">
      <w:pPr>
        <w:pStyle w:val="berschrift2"/>
      </w:pPr>
      <w:bookmarkStart w:id="28" w:name="_Toc260748187"/>
      <w:r>
        <w:lastRenderedPageBreak/>
        <w:t>4.3 Kommunikationsaufbau</w:t>
      </w:r>
      <w:bookmarkEnd w:id="28"/>
    </w:p>
    <w:p w:rsidR="00355A5F" w:rsidRDefault="00355A5F" w:rsidP="00355A5F">
      <w:pPr>
        <w:pStyle w:val="BScVorlageText"/>
      </w:pPr>
      <w:r>
        <w:t>Über den Aufbau der Kommunikation zwischen Client und Server gibt die Dokumentation [MQSDOKU] Auskunft.</w:t>
      </w:r>
    </w:p>
    <w:p w:rsidR="00355A5F" w:rsidRDefault="00355A5F" w:rsidP="00355A5F">
      <w:pPr>
        <w:pStyle w:val="berschrift2"/>
      </w:pPr>
      <w:bookmarkStart w:id="29" w:name="_Toc260748188"/>
      <w:r>
        <w:t>4.4 Benutzerdokumentation</w:t>
      </w:r>
      <w:bookmarkEnd w:id="29"/>
    </w:p>
    <w:p w:rsidR="00355A5F" w:rsidRDefault="00355A5F" w:rsidP="00355A5F">
      <w:pPr>
        <w:pStyle w:val="BScVorlageText"/>
      </w:pPr>
      <w:r>
        <w:t>Die Dokumentation erfolgt in Form der schriftlichen Bachelorarbeit nach den Maßgaben in Kap. 5.2.</w:t>
      </w:r>
    </w:p>
    <w:p w:rsidR="00355A5F" w:rsidRPr="00355A5F" w:rsidRDefault="00355A5F" w:rsidP="00355A5F">
      <w:pPr>
        <w:pStyle w:val="berschrift1"/>
      </w:pPr>
      <w:bookmarkStart w:id="30" w:name="_Toc260748189"/>
      <w:r w:rsidRPr="00355A5F">
        <w:t>5. Qualitätsziele</w:t>
      </w:r>
      <w:bookmarkEnd w:id="30"/>
    </w:p>
    <w:p w:rsidR="00355A5F" w:rsidRDefault="00355A5F" w:rsidP="00355A5F">
      <w:pPr>
        <w:pStyle w:val="berschrift2"/>
        <w:tabs>
          <w:tab w:val="left" w:pos="0"/>
        </w:tabs>
      </w:pPr>
      <w:bookmarkStart w:id="31" w:name="_Toc260748190"/>
      <w:r>
        <w:t>5.1 Recherchen und Stand der Technik</w:t>
      </w:r>
      <w:bookmarkEnd w:id="31"/>
    </w:p>
    <w:p w:rsidR="00355A5F" w:rsidRDefault="00355A5F" w:rsidP="00355A5F">
      <w:pPr>
        <w:pStyle w:val="BScVorlageText"/>
      </w:pPr>
      <w:r>
        <w:t xml:space="preserve">Die Daten, die zur Recherche herangezogen werden, sollten möglichst aktuell sein. Der Konzeptentwurf sollte mit Hilfe modernster Notation ansprechend gestaltet werden. Die Umsetzung sollte zuverlässig sein. Die genutzten </w:t>
      </w:r>
      <w:r w:rsidR="00BA561A">
        <w:fldChar w:fldCharType="begin"/>
      </w:r>
      <w:r>
        <w:instrText xml:space="preserve"> XE "Software" </w:instrText>
      </w:r>
      <w:r w:rsidR="00BA561A">
        <w:fldChar w:fldCharType="end"/>
      </w:r>
      <w:r>
        <w:t xml:space="preserve">Softwarewerkzeuge sollen zukunftsorientiert ausgewählt werden.  </w:t>
      </w:r>
    </w:p>
    <w:p w:rsidR="00355A5F" w:rsidRDefault="00355A5F" w:rsidP="00355A5F">
      <w:pPr>
        <w:pStyle w:val="berschrift2"/>
      </w:pPr>
      <w:bookmarkStart w:id="32" w:name="_Toc260748191"/>
      <w:r>
        <w:t>5.2 Dokumentation</w:t>
      </w:r>
      <w:bookmarkEnd w:id="32"/>
    </w:p>
    <w:p w:rsidR="00355A5F" w:rsidRDefault="00355A5F" w:rsidP="00355A5F">
      <w:pPr>
        <w:pStyle w:val="BScVorlageText"/>
      </w:pPr>
      <w:r>
        <w:t>Sämtliche Textdokumente sind kompatibel zu Microsoft Word 2003 oder Word 2007 zu erstellen. Als Formatvorlage ist das Dokument [How10-2] zu verwenden.</w:t>
      </w:r>
    </w:p>
    <w:p w:rsidR="00355A5F" w:rsidRDefault="00355A5F" w:rsidP="00355A5F">
      <w:pPr>
        <w:pStyle w:val="berschrift1"/>
      </w:pPr>
      <w:bookmarkStart w:id="33" w:name="_Toc260748192"/>
      <w:r>
        <w:t>6 Entwicklungswerkzeuge</w:t>
      </w:r>
      <w:bookmarkEnd w:id="33"/>
    </w:p>
    <w:p w:rsidR="00355A5F" w:rsidRDefault="00355A5F" w:rsidP="00355A5F">
      <w:pPr>
        <w:pStyle w:val="BScVorlageText"/>
      </w:pPr>
      <w:r>
        <w:t xml:space="preserve">Die Werkzeuge mit denen die Hard- und </w:t>
      </w:r>
      <w:r w:rsidR="00BA561A">
        <w:fldChar w:fldCharType="begin"/>
      </w:r>
      <w:r>
        <w:instrText xml:space="preserve"> XE "Software" </w:instrText>
      </w:r>
      <w:r w:rsidR="00BA561A">
        <w:fldChar w:fldCharType="end"/>
      </w:r>
      <w:r>
        <w:t>Software entwickelt wird werden so ausgewählt, dass sie zukunftssicher sind oder mindestens ein</w:t>
      </w:r>
      <w:r w:rsidR="00E14839">
        <w:t>e</w:t>
      </w:r>
      <w:r>
        <w:t xml:space="preserve"> einfache Portierung ermöglichen. Alle unten aufgeführten </w:t>
      </w:r>
      <w:r w:rsidR="00BA561A">
        <w:fldChar w:fldCharType="begin"/>
      </w:r>
      <w:r>
        <w:instrText xml:space="preserve"> XE "Programm" </w:instrText>
      </w:r>
      <w:r w:rsidR="00BA561A">
        <w:fldChar w:fldCharType="end"/>
      </w:r>
      <w:r>
        <w:t>Programme liegen entsprechend in der Arbeitsgruppe vor.</w:t>
      </w:r>
    </w:p>
    <w:p w:rsidR="00355A5F" w:rsidRDefault="00355A5F" w:rsidP="00355A5F">
      <w:pPr>
        <w:pStyle w:val="berschrift2"/>
        <w:tabs>
          <w:tab w:val="left" w:pos="0"/>
        </w:tabs>
      </w:pPr>
      <w:bookmarkStart w:id="34" w:name="_Toc260748193"/>
      <w:r>
        <w:t>6.1. Hardware-Entwicklungswerkzeuge</w:t>
      </w:r>
      <w:bookmarkEnd w:id="34"/>
    </w:p>
    <w:p w:rsidR="00355A5F" w:rsidRDefault="00355A5F" w:rsidP="009A64A3">
      <w:pPr>
        <w:pStyle w:val="BScVorlageText"/>
      </w:pPr>
      <w:r>
        <w:t xml:space="preserve">Für der FPGA- Hardwarealgorithmen werden die in der Arbeitsgruppe BuS verwendeten </w:t>
      </w:r>
      <w:r w:rsidR="00BA561A">
        <w:fldChar w:fldCharType="begin"/>
      </w:r>
      <w:r>
        <w:instrText xml:space="preserve"> XE "Programm" </w:instrText>
      </w:r>
      <w:r w:rsidR="00BA561A">
        <w:fldChar w:fldCharType="end"/>
      </w:r>
      <w:r>
        <w:t xml:space="preserve">Programme des Herstellers ALTERA benutzt. Auch der verwendete Simulator ist Teil dieser </w:t>
      </w:r>
      <w:r w:rsidR="00BA561A">
        <w:fldChar w:fldCharType="begin"/>
      </w:r>
      <w:r>
        <w:instrText xml:space="preserve"> XE "Programm" </w:instrText>
      </w:r>
      <w:r w:rsidR="00BA561A">
        <w:fldChar w:fldCharType="end"/>
      </w:r>
      <w:r>
        <w:t xml:space="preserve">Programmsuite. Das für die Verifikation des </w:t>
      </w:r>
      <w:r w:rsidR="00BA561A">
        <w:fldChar w:fldCharType="begin"/>
      </w:r>
      <w:r>
        <w:instrText xml:space="preserve"> XE "Algorithmus" </w:instrText>
      </w:r>
      <w:r w:rsidR="00BA561A">
        <w:fldChar w:fldCharType="end"/>
      </w:r>
      <w:r>
        <w:t xml:space="preserve">Algorithmus vorgesehene </w:t>
      </w:r>
      <w:r w:rsidR="00BA561A">
        <w:fldChar w:fldCharType="begin"/>
      </w:r>
      <w:r>
        <w:instrText xml:space="preserve"> XE "Programm" </w:instrText>
      </w:r>
      <w:r w:rsidR="00BA561A">
        <w:lastRenderedPageBreak/>
        <w:fldChar w:fldCharType="end"/>
      </w:r>
      <w:r>
        <w:t>Programm Matlab liegt in der Version 7.10 (R2010a) vor.</w:t>
      </w:r>
    </w:p>
    <w:p w:rsidR="00355A5F" w:rsidRDefault="00355A5F" w:rsidP="00355A5F">
      <w:pPr>
        <w:pStyle w:val="berschrift2"/>
        <w:tabs>
          <w:tab w:val="left" w:pos="0"/>
        </w:tabs>
      </w:pPr>
      <w:bookmarkStart w:id="35" w:name="_Toc260748194"/>
      <w:r>
        <w:t xml:space="preserve">6.2 </w:t>
      </w:r>
      <w:r w:rsidR="00BA561A">
        <w:fldChar w:fldCharType="begin"/>
      </w:r>
      <w:r>
        <w:instrText xml:space="preserve"> XE "Software" </w:instrText>
      </w:r>
      <w:r w:rsidR="00BA561A">
        <w:fldChar w:fldCharType="end"/>
      </w:r>
      <w:r>
        <w:t>Software-Entwicklungswerkzeuge</w:t>
      </w:r>
      <w:bookmarkEnd w:id="35"/>
    </w:p>
    <w:p w:rsidR="00355A5F" w:rsidRDefault="00355A5F" w:rsidP="00355A5F">
      <w:pPr>
        <w:pStyle w:val="BScVorlageText"/>
      </w:pPr>
      <w:r>
        <w:t>Für die Entwicklung des Embedded-</w:t>
      </w:r>
      <w:r w:rsidR="00BA561A">
        <w:fldChar w:fldCharType="begin"/>
      </w:r>
      <w:r>
        <w:instrText xml:space="preserve"> XE "Programm" </w:instrText>
      </w:r>
      <w:r w:rsidR="00BA561A">
        <w:fldChar w:fldCharType="end"/>
      </w:r>
      <w:r>
        <w:t>Programmcodes in C wird der Open-Source-Editor Kate verwendet. Als Compiler dient der von ALTERA bereitgestellte gcc. Das Linux Client</w:t>
      </w:r>
      <w:r w:rsidR="00BA561A">
        <w:fldChar w:fldCharType="begin"/>
      </w:r>
      <w:r>
        <w:instrText xml:space="preserve"> XE "programm" </w:instrText>
      </w:r>
      <w:r w:rsidR="00BA561A">
        <w:fldChar w:fldCharType="end"/>
      </w:r>
      <w:r>
        <w:t xml:space="preserve">programm wird mit </w:t>
      </w:r>
      <w:r w:rsidR="00E14839" w:rsidRPr="00E14839">
        <w:t>demselben</w:t>
      </w:r>
      <w:r>
        <w:t xml:space="preserve"> Editor entwickelt und entsprechen</w:t>
      </w:r>
      <w:r w:rsidR="000321AC">
        <w:t>d</w:t>
      </w:r>
      <w:r>
        <w:t xml:space="preserve"> compiliert. Für die Entwicklung des Win32- wird das Microsoft Visual Studio in der Version 2008 verwendet. </w:t>
      </w:r>
    </w:p>
    <w:p w:rsidR="00355A5F" w:rsidRDefault="00355A5F" w:rsidP="00355A5F">
      <w:pPr>
        <w:pStyle w:val="berschrift1"/>
      </w:pPr>
      <w:bookmarkStart w:id="36" w:name="_Toc260748195"/>
      <w:r>
        <w:t>7. Projektmanagement</w:t>
      </w:r>
      <w:bookmarkEnd w:id="36"/>
    </w:p>
    <w:p w:rsidR="00355A5F" w:rsidRDefault="00355A5F" w:rsidP="009A64A3">
      <w:pPr>
        <w:pStyle w:val="BScVorlageText"/>
      </w:pPr>
      <w:r>
        <w:t>Projektlaufzeit:</w:t>
      </w:r>
      <w:r>
        <w:tab/>
      </w:r>
      <w:r>
        <w:tab/>
        <w:t>12 Wochen</w:t>
      </w:r>
    </w:p>
    <w:p w:rsidR="00355A5F" w:rsidRDefault="00B6535B" w:rsidP="009A64A3">
      <w:pPr>
        <w:pStyle w:val="BScVorlageText"/>
      </w:pPr>
      <w:r>
        <w:t>Beginn:</w:t>
      </w:r>
      <w:r>
        <w:tab/>
      </w:r>
      <w:r>
        <w:tab/>
      </w:r>
      <w:r>
        <w:tab/>
        <w:t>22</w:t>
      </w:r>
      <w:r w:rsidR="00355A5F">
        <w:t>. KW</w:t>
      </w:r>
    </w:p>
    <w:p w:rsidR="00B6535B" w:rsidRDefault="00B6535B" w:rsidP="009A64A3">
      <w:pPr>
        <w:pStyle w:val="BScVorlageText"/>
      </w:pPr>
      <w:r>
        <w:t>Zeitaufwandt/ Woche</w:t>
      </w:r>
      <w:r>
        <w:tab/>
        <w:t>25 h*</w:t>
      </w:r>
    </w:p>
    <w:p w:rsidR="00956C08" w:rsidRDefault="00956C08" w:rsidP="009A64A3">
      <w:pPr>
        <w:pStyle w:val="BScVorlageText"/>
      </w:pPr>
    </w:p>
    <w:p w:rsidR="00956C08" w:rsidRPr="00956C08" w:rsidRDefault="00B6535B" w:rsidP="009A64A3">
      <w:pPr>
        <w:pStyle w:val="BScVorlageText"/>
        <w:rPr>
          <w:color w:val="A6A6A6" w:themeColor="background1" w:themeShade="A6"/>
          <w:sz w:val="20"/>
          <w:szCs w:val="20"/>
        </w:rPr>
      </w:pPr>
      <w:r w:rsidRPr="00956C08">
        <w:rPr>
          <w:color w:val="A6A6A6" w:themeColor="background1" w:themeShade="A6"/>
          <w:sz w:val="20"/>
          <w:szCs w:val="20"/>
        </w:rPr>
        <w:t>*berechnet sich aus de</w:t>
      </w:r>
      <w:r w:rsidR="00956C08" w:rsidRPr="00956C08">
        <w:rPr>
          <w:color w:val="A6A6A6" w:themeColor="background1" w:themeShade="A6"/>
          <w:sz w:val="20"/>
          <w:szCs w:val="20"/>
        </w:rPr>
        <w:t>r</w:t>
      </w:r>
      <w:r w:rsidRPr="00956C08">
        <w:rPr>
          <w:color w:val="A6A6A6" w:themeColor="background1" w:themeShade="A6"/>
          <w:sz w:val="20"/>
          <w:szCs w:val="20"/>
        </w:rPr>
        <w:t xml:space="preserve"> Arbeits</w:t>
      </w:r>
      <w:r w:rsidR="00956C08" w:rsidRPr="00956C08">
        <w:rPr>
          <w:color w:val="A6A6A6" w:themeColor="background1" w:themeShade="A6"/>
          <w:sz w:val="20"/>
          <w:szCs w:val="20"/>
        </w:rPr>
        <w:t>belastung pro CP multipliziert mit den CP für die Bachelorarbeit</w:t>
      </w:r>
    </w:p>
    <w:tbl>
      <w:tblPr>
        <w:tblW w:w="0" w:type="auto"/>
        <w:tblInd w:w="-312" w:type="dxa"/>
        <w:tblLayout w:type="fixed"/>
        <w:tblCellMar>
          <w:top w:w="55" w:type="dxa"/>
          <w:left w:w="55" w:type="dxa"/>
          <w:bottom w:w="55" w:type="dxa"/>
          <w:right w:w="55" w:type="dxa"/>
        </w:tblCellMar>
        <w:tblLook w:val="0000"/>
      </w:tblPr>
      <w:tblGrid>
        <w:gridCol w:w="4037"/>
        <w:gridCol w:w="1622"/>
        <w:gridCol w:w="428"/>
        <w:gridCol w:w="428"/>
        <w:gridCol w:w="428"/>
        <w:gridCol w:w="428"/>
        <w:gridCol w:w="428"/>
        <w:gridCol w:w="428"/>
        <w:gridCol w:w="428"/>
        <w:gridCol w:w="428"/>
        <w:gridCol w:w="428"/>
        <w:gridCol w:w="428"/>
        <w:gridCol w:w="428"/>
        <w:gridCol w:w="431"/>
      </w:tblGrid>
      <w:tr w:rsidR="00355A5F" w:rsidRPr="009A64A3" w:rsidTr="00355A5F">
        <w:tc>
          <w:tcPr>
            <w:tcW w:w="4037" w:type="dxa"/>
            <w:tcBorders>
              <w:top w:val="single" w:sz="1" w:space="0" w:color="000000"/>
              <w:left w:val="single" w:sz="1" w:space="0" w:color="000000"/>
              <w:bottom w:val="single" w:sz="1" w:space="0" w:color="000000"/>
            </w:tcBorders>
            <w:shd w:val="clear" w:color="auto" w:fill="E6E6E6"/>
          </w:tcPr>
          <w:p w:rsidR="00355A5F" w:rsidRPr="009A64A3" w:rsidRDefault="00355A5F" w:rsidP="00355A5F">
            <w:pPr>
              <w:pStyle w:val="Tabellenberschrift"/>
              <w:keepNext/>
              <w:snapToGrid w:val="0"/>
              <w:rPr>
                <w:rFonts w:cs="Arial"/>
                <w:sz w:val="24"/>
              </w:rPr>
            </w:pPr>
            <w:r w:rsidRPr="009A64A3">
              <w:rPr>
                <w:rFonts w:cs="Arial"/>
                <w:sz w:val="24"/>
              </w:rPr>
              <w:t>Vorgänge</w:t>
            </w:r>
          </w:p>
        </w:tc>
        <w:tc>
          <w:tcPr>
            <w:tcW w:w="1622" w:type="dxa"/>
            <w:tcBorders>
              <w:top w:val="single" w:sz="1" w:space="0" w:color="000000"/>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Ressource</w:t>
            </w:r>
          </w:p>
        </w:tc>
        <w:tc>
          <w:tcPr>
            <w:tcW w:w="5139" w:type="dxa"/>
            <w:gridSpan w:val="12"/>
            <w:tcBorders>
              <w:top w:val="single" w:sz="1" w:space="0" w:color="000000"/>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KW</w:t>
            </w:r>
          </w:p>
        </w:tc>
      </w:tr>
      <w:tr w:rsidR="00355A5F" w:rsidRPr="00B6535B" w:rsidTr="00355A5F">
        <w:tc>
          <w:tcPr>
            <w:tcW w:w="4037" w:type="dxa"/>
            <w:tcBorders>
              <w:left w:val="single" w:sz="1" w:space="0" w:color="000000"/>
              <w:bottom w:val="single" w:sz="1" w:space="0" w:color="000000"/>
            </w:tcBorders>
            <w:shd w:val="clear" w:color="auto" w:fill="E6E6E6"/>
          </w:tcPr>
          <w:p w:rsidR="00355A5F" w:rsidRPr="009A64A3" w:rsidRDefault="00355A5F" w:rsidP="00355A5F">
            <w:pPr>
              <w:pStyle w:val="Tabellenberschrift"/>
              <w:keepNext/>
              <w:snapToGrid w:val="0"/>
              <w:rPr>
                <w:rFonts w:cs="Arial"/>
                <w:sz w:val="24"/>
              </w:rPr>
            </w:pPr>
          </w:p>
        </w:tc>
        <w:tc>
          <w:tcPr>
            <w:tcW w:w="1622"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B6535B" w:rsidRDefault="00355A5F" w:rsidP="00B6535B">
            <w:pPr>
              <w:pStyle w:val="Tabellenberschrift"/>
              <w:snapToGrid w:val="0"/>
              <w:rPr>
                <w:rFonts w:cs="Arial"/>
                <w:sz w:val="24"/>
              </w:rPr>
            </w:pPr>
            <w:r w:rsidRPr="00B6535B">
              <w:rPr>
                <w:rFonts w:cs="Arial"/>
                <w:sz w:val="24"/>
              </w:rPr>
              <w:t>2</w:t>
            </w:r>
            <w:ins w:id="37" w:author="Gnip" w:date="2010-05-27T18:56:00Z">
              <w:r w:rsidR="00B6535B" w:rsidRPr="00B6535B">
                <w:rPr>
                  <w:rFonts w:cs="Arial"/>
                  <w:sz w:val="24"/>
                </w:rPr>
                <w:t>2</w:t>
              </w:r>
            </w:ins>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ins w:id="38" w:author="Gnip" w:date="2010-05-27T18:56:00Z">
              <w:r w:rsidR="00B6535B" w:rsidRPr="00B6535B">
                <w:rPr>
                  <w:rFonts w:cs="Arial"/>
                  <w:sz w:val="24"/>
                </w:rPr>
                <w:t>3</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rPr>
            </w:pPr>
            <w:r w:rsidRPr="00BA561A">
              <w:rPr>
                <w:rFonts w:cs="Arial"/>
                <w:sz w:val="24"/>
                <w:rPrChange w:id="39" w:author="Gnip" w:date="2010-05-27T18:58:00Z">
                  <w:rPr>
                    <w:rFonts w:cs="Arial"/>
                    <w:b w:val="0"/>
                    <w:bCs w:val="0"/>
                    <w:sz w:val="24"/>
                  </w:rPr>
                </w:rPrChange>
              </w:rPr>
              <w:t>2</w:t>
            </w:r>
            <w:ins w:id="40" w:author="Gnip" w:date="2010-05-27T18:56:00Z">
              <w:r w:rsidRPr="00BA561A">
                <w:rPr>
                  <w:rFonts w:cs="Arial"/>
                  <w:sz w:val="24"/>
                  <w:rPrChange w:id="41" w:author="Gnip" w:date="2010-05-27T18:58:00Z">
                    <w:rPr>
                      <w:rFonts w:cs="Arial"/>
                      <w:b w:val="0"/>
                      <w:bCs w:val="0"/>
                      <w:sz w:val="24"/>
                    </w:rPr>
                  </w:rPrChange>
                </w:rPr>
                <w:t>4</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rPr>
            </w:pPr>
            <w:r w:rsidRPr="00BA561A">
              <w:rPr>
                <w:rFonts w:cs="Arial"/>
                <w:sz w:val="24"/>
                <w:rPrChange w:id="42" w:author="Gnip" w:date="2010-05-27T18:58:00Z">
                  <w:rPr>
                    <w:rFonts w:cs="Arial"/>
                    <w:b w:val="0"/>
                    <w:bCs w:val="0"/>
                    <w:sz w:val="24"/>
                  </w:rPr>
                </w:rPrChange>
              </w:rPr>
              <w:t>2</w:t>
            </w:r>
            <w:ins w:id="43" w:author="Gnip" w:date="2010-05-27T18:56:00Z">
              <w:r w:rsidRPr="00BA561A">
                <w:rPr>
                  <w:rFonts w:cs="Arial"/>
                  <w:sz w:val="24"/>
                  <w:rPrChange w:id="44" w:author="Gnip" w:date="2010-05-27T18:58:00Z">
                    <w:rPr>
                      <w:rFonts w:cs="Arial"/>
                      <w:b w:val="0"/>
                      <w:bCs w:val="0"/>
                      <w:sz w:val="24"/>
                    </w:rPr>
                  </w:rPrChange>
                </w:rPr>
                <w:t>5</w:t>
              </w:r>
            </w:ins>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ins w:id="45" w:author="Gnip" w:date="2010-05-27T18:56:00Z">
              <w:r w:rsidR="00B6535B" w:rsidRPr="00B6535B">
                <w:rPr>
                  <w:rFonts w:cs="Arial"/>
                  <w:sz w:val="24"/>
                </w:rPr>
                <w:t>6</w:t>
              </w:r>
            </w:ins>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r w:rsidR="00B6535B" w:rsidRPr="00B6535B">
              <w:rPr>
                <w:rFonts w:cs="Arial"/>
                <w:sz w:val="24"/>
              </w:rPr>
              <w:t>7</w:t>
            </w:r>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r w:rsidR="00B6535B" w:rsidRPr="00B6535B">
              <w:rPr>
                <w:rFonts w:cs="Arial"/>
                <w:sz w:val="24"/>
              </w:rPr>
              <w:t>8</w:t>
            </w:r>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ins w:id="46" w:author="Gnip" w:date="2010-05-27T18:56:00Z">
              <w:r w:rsidR="00BA561A" w:rsidRPr="00BA561A">
                <w:rPr>
                  <w:rFonts w:cs="Arial"/>
                  <w:sz w:val="24"/>
                  <w:rPrChange w:id="47" w:author="Gnip" w:date="2010-05-27T18:58:00Z">
                    <w:rPr>
                      <w:rFonts w:cs="Arial"/>
                      <w:b w:val="0"/>
                      <w:bCs w:val="0"/>
                      <w:sz w:val="24"/>
                    </w:rPr>
                  </w:rPrChange>
                </w:rPr>
                <w:t>9</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szCs w:val="22"/>
              </w:rPr>
            </w:pPr>
            <w:ins w:id="48" w:author="Gnip" w:date="2010-05-27T18:56:00Z">
              <w:r w:rsidRPr="00BA561A">
                <w:rPr>
                  <w:rFonts w:cs="Arial"/>
                  <w:sz w:val="24"/>
                  <w:rPrChange w:id="49" w:author="Gnip" w:date="2010-05-27T18:58:00Z">
                    <w:rPr>
                      <w:rFonts w:cs="Arial"/>
                      <w:b w:val="0"/>
                      <w:bCs w:val="0"/>
                      <w:sz w:val="24"/>
                    </w:rPr>
                  </w:rPrChange>
                </w:rPr>
                <w:t>30</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szCs w:val="22"/>
              </w:rPr>
            </w:pPr>
            <w:ins w:id="50" w:author="Gnip" w:date="2010-05-27T18:57:00Z">
              <w:r w:rsidRPr="00BA561A">
                <w:rPr>
                  <w:rFonts w:cs="Arial"/>
                  <w:sz w:val="24"/>
                  <w:rPrChange w:id="51" w:author="Gnip" w:date="2010-05-27T18:58:00Z">
                    <w:rPr>
                      <w:rFonts w:cs="Arial"/>
                      <w:b w:val="0"/>
                      <w:bCs w:val="0"/>
                      <w:sz w:val="24"/>
                    </w:rPr>
                  </w:rPrChange>
                </w:rPr>
                <w:t>31</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szCs w:val="22"/>
              </w:rPr>
            </w:pPr>
            <w:r w:rsidRPr="00BA561A">
              <w:rPr>
                <w:rFonts w:cs="Arial"/>
                <w:sz w:val="24"/>
                <w:rPrChange w:id="52" w:author="Gnip" w:date="2010-05-27T18:58:00Z">
                  <w:rPr>
                    <w:rFonts w:cs="Arial"/>
                    <w:b w:val="0"/>
                    <w:bCs w:val="0"/>
                    <w:sz w:val="24"/>
                  </w:rPr>
                </w:rPrChange>
              </w:rPr>
              <w:t>3</w:t>
            </w:r>
            <w:ins w:id="53" w:author="Gnip" w:date="2010-05-27T18:57:00Z">
              <w:r w:rsidRPr="00BA561A">
                <w:rPr>
                  <w:rFonts w:cs="Arial"/>
                  <w:sz w:val="24"/>
                  <w:rPrChange w:id="54" w:author="Gnip" w:date="2010-05-27T18:58:00Z">
                    <w:rPr>
                      <w:rFonts w:cs="Arial"/>
                      <w:b w:val="0"/>
                      <w:bCs w:val="0"/>
                      <w:sz w:val="24"/>
                    </w:rPr>
                  </w:rPrChange>
                </w:rPr>
                <w:t>2</w:t>
              </w:r>
            </w:ins>
          </w:p>
        </w:tc>
        <w:tc>
          <w:tcPr>
            <w:tcW w:w="431" w:type="dxa"/>
            <w:tcBorders>
              <w:left w:val="single" w:sz="1" w:space="0" w:color="000000"/>
              <w:bottom w:val="single" w:sz="1" w:space="0" w:color="000000"/>
              <w:right w:val="single" w:sz="1" w:space="0" w:color="000000"/>
            </w:tcBorders>
            <w:shd w:val="clear" w:color="auto" w:fill="E6E6E6"/>
          </w:tcPr>
          <w:p w:rsidR="00355A5F" w:rsidRPr="00B6535B" w:rsidRDefault="00BA561A" w:rsidP="00355A5F">
            <w:pPr>
              <w:pStyle w:val="Tabellenberschrift"/>
              <w:snapToGrid w:val="0"/>
              <w:rPr>
                <w:rFonts w:cs="Arial"/>
                <w:sz w:val="24"/>
                <w:szCs w:val="22"/>
              </w:rPr>
            </w:pPr>
            <w:ins w:id="55" w:author="Gnip" w:date="2010-05-27T18:57:00Z">
              <w:r w:rsidRPr="00BA561A">
                <w:rPr>
                  <w:rFonts w:cs="Arial"/>
                  <w:sz w:val="24"/>
                  <w:rPrChange w:id="56" w:author="Gnip" w:date="2010-05-27T18:58:00Z">
                    <w:rPr>
                      <w:rFonts w:cs="Arial"/>
                      <w:b w:val="0"/>
                      <w:bCs w:val="0"/>
                      <w:sz w:val="24"/>
                    </w:rPr>
                  </w:rPrChange>
                </w:rPr>
                <w:t>33</w:t>
              </w:r>
            </w:ins>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Recherche</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Bestellung LEDs</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r w:rsidRPr="009A64A3">
              <w:rPr>
                <w:rFonts w:cs="Arial"/>
                <w:sz w:val="24"/>
              </w:rPr>
              <w:t>FH-Ge</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Schaltungsplanung</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r w:rsidRPr="009A64A3">
              <w:rPr>
                <w:rFonts w:cs="Arial"/>
                <w:sz w:val="24"/>
              </w:rPr>
              <w:t>FH-Ge</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Schaltungsanordnung</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Algorithmuserstellung</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(Stimulidaten)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Algorithmusverifikation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(Server)</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(Client/Linux)</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(Client/Win32)</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snapToGrid w:val="0"/>
              <w:rPr>
                <w:rFonts w:cs="Arial"/>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Dokumentation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31" w:type="dxa"/>
            <w:tcBorders>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Präsentation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r w:rsidRPr="009A64A3">
              <w:rPr>
                <w:rFonts w:cs="Arial"/>
                <w:sz w:val="24"/>
              </w:rPr>
              <w:t>Beamer</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r>
    </w:tbl>
    <w:p w:rsidR="00355A5F" w:rsidRPr="009A64A3" w:rsidRDefault="00355A5F" w:rsidP="00355A5F">
      <w:pPr>
        <w:pStyle w:val="Tabelle"/>
        <w:ind w:right="-651"/>
        <w:jc w:val="right"/>
        <w:rPr>
          <w:sz w:val="20"/>
          <w:szCs w:val="20"/>
        </w:rPr>
      </w:pPr>
      <w:r w:rsidRPr="009A64A3">
        <w:rPr>
          <w:sz w:val="20"/>
          <w:szCs w:val="20"/>
        </w:rPr>
        <w:t xml:space="preserve">Tabelle </w:t>
      </w:r>
      <w:r w:rsidR="00BA561A" w:rsidRPr="009A64A3">
        <w:rPr>
          <w:sz w:val="20"/>
          <w:szCs w:val="20"/>
        </w:rPr>
        <w:fldChar w:fldCharType="begin"/>
      </w:r>
      <w:r w:rsidRPr="009A64A3">
        <w:rPr>
          <w:sz w:val="20"/>
          <w:szCs w:val="20"/>
        </w:rPr>
        <w:instrText xml:space="preserve"> SEQ "Tabelle" \*Arabic </w:instrText>
      </w:r>
      <w:r w:rsidR="00BA561A" w:rsidRPr="009A64A3">
        <w:rPr>
          <w:sz w:val="20"/>
          <w:szCs w:val="20"/>
        </w:rPr>
        <w:fldChar w:fldCharType="separate"/>
      </w:r>
      <w:r w:rsidRPr="009A64A3">
        <w:rPr>
          <w:sz w:val="20"/>
          <w:szCs w:val="20"/>
        </w:rPr>
        <w:t>1</w:t>
      </w:r>
      <w:r w:rsidR="00BA561A" w:rsidRPr="009A64A3">
        <w:rPr>
          <w:sz w:val="20"/>
          <w:szCs w:val="20"/>
        </w:rPr>
        <w:fldChar w:fldCharType="end"/>
      </w:r>
      <w:r w:rsidRPr="009A64A3">
        <w:rPr>
          <w:sz w:val="20"/>
          <w:szCs w:val="20"/>
        </w:rPr>
        <w:t>: Projektablaufplan</w:t>
      </w:r>
    </w:p>
    <w:p w:rsidR="00355A5F" w:rsidRDefault="00355A5F" w:rsidP="00283A9B">
      <w:pPr>
        <w:pStyle w:val="berschrift1"/>
      </w:pPr>
      <w:bookmarkStart w:id="57" w:name="_Toc260748196"/>
      <w:r>
        <w:lastRenderedPageBreak/>
        <w:t>8. Anhänge</w:t>
      </w:r>
      <w:bookmarkEnd w:id="57"/>
    </w:p>
    <w:p w:rsidR="00355A5F" w:rsidRDefault="00355A5F" w:rsidP="00355A5F">
      <w:pPr>
        <w:pStyle w:val="berschrift2"/>
        <w:tabs>
          <w:tab w:val="left" w:pos="0"/>
        </w:tabs>
      </w:pPr>
      <w:bookmarkStart w:id="58" w:name="_Toc260748197"/>
      <w:r>
        <w:t>8.1 Abkürzungen</w:t>
      </w:r>
      <w:bookmarkEnd w:id="58"/>
    </w:p>
    <w:p w:rsidR="00355A5F" w:rsidRDefault="00355A5F" w:rsidP="00355A5F">
      <w:pPr>
        <w:pStyle w:val="BScVorlageText"/>
      </w:pPr>
      <w:r>
        <w:t>KW</w:t>
      </w:r>
      <w:r>
        <w:tab/>
      </w:r>
      <w:r>
        <w:tab/>
      </w:r>
      <w:r>
        <w:tab/>
        <w:t>Kalenderwoche</w:t>
      </w:r>
    </w:p>
    <w:p w:rsidR="00355A5F" w:rsidRDefault="00355A5F" w:rsidP="00355A5F">
      <w:pPr>
        <w:pStyle w:val="BScVorlageText"/>
      </w:pPr>
      <w:r>
        <w:t>FPGA</w:t>
      </w:r>
      <w:r>
        <w:tab/>
      </w:r>
      <w:r>
        <w:tab/>
      </w:r>
      <w:r>
        <w:tab/>
        <w:t xml:space="preserve">Field </w:t>
      </w:r>
      <w:r w:rsidR="00BA561A">
        <w:fldChar w:fldCharType="begin"/>
      </w:r>
      <w:r>
        <w:instrText xml:space="preserve"> XE "</w:instrText>
      </w:r>
      <w:bookmarkStart w:id="59" w:name="Programm"/>
      <w:r>
        <w:instrText>Programm</w:instrText>
      </w:r>
      <w:bookmarkEnd w:id="59"/>
      <w:r>
        <w:instrText xml:space="preserve">" </w:instrText>
      </w:r>
      <w:r w:rsidR="00BA561A">
        <w:fldChar w:fldCharType="end"/>
      </w:r>
      <w:r>
        <w:t>Programmable Gate Array</w:t>
      </w:r>
    </w:p>
    <w:p w:rsidR="00283A9B" w:rsidRPr="00283A9B" w:rsidRDefault="00C149B6">
      <w:pPr>
        <w:pStyle w:val="BScVorlageText"/>
        <w:spacing w:line="240" w:lineRule="auto"/>
        <w:ind w:left="2098" w:hanging="2098"/>
        <w:rPr>
          <w:lang w:val="en-US"/>
        </w:rPr>
      </w:pPr>
      <w:r w:rsidRPr="00283A9B">
        <w:rPr>
          <w:lang w:val="en-US"/>
        </w:rPr>
        <w:t>TCP/ IP</w:t>
      </w:r>
      <w:r w:rsidRPr="00283A9B">
        <w:rPr>
          <w:lang w:val="en-US"/>
        </w:rPr>
        <w:tab/>
        <w:t>Transmission Control Protocol/ Internet Protocol</w:t>
      </w:r>
    </w:p>
    <w:p w:rsidR="00283A9B" w:rsidRDefault="00355A5F">
      <w:pPr>
        <w:pStyle w:val="BScVorlageText"/>
        <w:spacing w:line="240" w:lineRule="auto"/>
        <w:ind w:left="2098" w:hanging="2098"/>
      </w:pPr>
      <w:r>
        <w:t>FH-Ge</w:t>
      </w:r>
      <w:r>
        <w:tab/>
        <w:t>Fachhochschule Gelsenkirchen</w:t>
      </w:r>
    </w:p>
    <w:p w:rsidR="00355A5F" w:rsidRDefault="00355A5F" w:rsidP="00355A5F">
      <w:pPr>
        <w:pStyle w:val="BScVorlageText"/>
      </w:pPr>
      <w:r>
        <w:t>BuS</w:t>
      </w:r>
      <w:r>
        <w:tab/>
      </w:r>
      <w:r>
        <w:tab/>
      </w:r>
      <w:r>
        <w:tab/>
        <w:t>Bauelemente und Schaltungstechnik</w:t>
      </w:r>
    </w:p>
    <w:p w:rsidR="00355A5F" w:rsidRDefault="00355A5F" w:rsidP="00355A5F">
      <w:pPr>
        <w:pStyle w:val="berschrift2"/>
        <w:tabs>
          <w:tab w:val="left" w:pos="0"/>
        </w:tabs>
      </w:pPr>
      <w:bookmarkStart w:id="60" w:name="_Toc260748198"/>
      <w:r>
        <w:t>8.2 Glossar</w:t>
      </w:r>
      <w:bookmarkEnd w:id="60"/>
    </w:p>
    <w:p w:rsidR="00355A5F" w:rsidRDefault="00355A5F" w:rsidP="00355A5F">
      <w:pPr>
        <w:pStyle w:val="BScVorlageText"/>
      </w:pPr>
      <w:r>
        <w:t>Wikipedia</w:t>
      </w:r>
      <w:r>
        <w:tab/>
      </w:r>
      <w:r>
        <w:tab/>
        <w:t>Freie Enzyklopädie</w:t>
      </w:r>
    </w:p>
    <w:p w:rsidR="00283A9B" w:rsidRDefault="00355A5F">
      <w:pPr>
        <w:pStyle w:val="BScVorlageText"/>
        <w:spacing w:line="240" w:lineRule="auto"/>
        <w:ind w:left="2098" w:hanging="2098"/>
      </w:pPr>
      <w:r>
        <w:t>Matlab</w:t>
      </w:r>
      <w:r>
        <w:tab/>
      </w:r>
      <w:r>
        <w:tab/>
      </w:r>
      <w:r w:rsidR="00BA561A">
        <w:fldChar w:fldCharType="begin"/>
      </w:r>
      <w:r>
        <w:instrText xml:space="preserve"> XE "Software" </w:instrText>
      </w:r>
      <w:r w:rsidR="00BA561A">
        <w:fldChar w:fldCharType="end"/>
      </w:r>
      <w:r>
        <w:t xml:space="preserve">Software zur Lösung mathematischer Probleme und zur grafischen Darstellung </w:t>
      </w:r>
    </w:p>
    <w:p w:rsidR="00355A5F" w:rsidRDefault="00355A5F" w:rsidP="00355A5F">
      <w:pPr>
        <w:pStyle w:val="BScVorlageText"/>
      </w:pPr>
      <w:r>
        <w:t>.Net</w:t>
      </w:r>
      <w:r>
        <w:tab/>
      </w:r>
      <w:r>
        <w:tab/>
      </w:r>
      <w:r>
        <w:tab/>
        <w:t>Laufzeitumgebung (Framework) von Microsoft</w:t>
      </w:r>
    </w:p>
    <w:p w:rsidR="00283A9B" w:rsidRDefault="00355A5F">
      <w:pPr>
        <w:pStyle w:val="BScVorlageText"/>
        <w:spacing w:line="240" w:lineRule="auto"/>
        <w:ind w:left="2098" w:hanging="2098"/>
      </w:pPr>
      <w:r>
        <w:t>git</w:t>
      </w:r>
      <w:r>
        <w:tab/>
      </w:r>
      <w:r>
        <w:tab/>
        <w:t xml:space="preserve">Freie </w:t>
      </w:r>
      <w:r w:rsidR="00BA561A">
        <w:fldChar w:fldCharType="begin"/>
      </w:r>
      <w:r>
        <w:instrText xml:space="preserve"> XE "Software" </w:instrText>
      </w:r>
      <w:r w:rsidR="00BA561A">
        <w:fldChar w:fldCharType="end"/>
      </w:r>
      <w:r>
        <w:t>Software zur verteilten Versionsverwaltung von Dateien (insbesondere gut geeignet für Quellcode)</w:t>
      </w:r>
    </w:p>
    <w:p w:rsidR="00355A5F" w:rsidRDefault="00355A5F" w:rsidP="00355A5F">
      <w:pPr>
        <w:pStyle w:val="berschrift2"/>
        <w:tabs>
          <w:tab w:val="left" w:pos="0"/>
        </w:tabs>
      </w:pPr>
      <w:bookmarkStart w:id="61" w:name="_Toc260748199"/>
      <w:r>
        <w:t>8.3 Literaturquellen</w:t>
      </w:r>
      <w:bookmarkEnd w:id="61"/>
    </w:p>
    <w:p w:rsidR="00283A9B" w:rsidRDefault="00355A5F">
      <w:pPr>
        <w:pStyle w:val="BScVorlageText"/>
        <w:spacing w:line="240" w:lineRule="auto"/>
        <w:ind w:left="2098" w:hanging="2098"/>
      </w:pPr>
      <w:r>
        <w:t>[MQSDOKU]</w:t>
      </w:r>
      <w:r>
        <w:tab/>
        <w:t xml:space="preserve">Gnip, C.; Dokumentation Miniquadrix </w:t>
      </w:r>
      <w:r w:rsidR="00BA561A">
        <w:fldChar w:fldCharType="begin"/>
      </w:r>
      <w:r>
        <w:instrText xml:space="preserve"> XE "Protokoll" </w:instrText>
      </w:r>
      <w:r w:rsidR="00BA561A">
        <w:fldChar w:fldCharType="end"/>
      </w:r>
      <w:r>
        <w:t>Protokoll; DokNR.: 012-605-03-01_13_dokumentation-miniquadrix_</w:t>
      </w:r>
      <w:r w:rsidR="00BA561A">
        <w:fldChar w:fldCharType="begin"/>
      </w:r>
      <w:r>
        <w:instrText xml:space="preserve"> XE "protokoll" </w:instrText>
      </w:r>
      <w:r w:rsidR="00BA561A">
        <w:fldChar w:fldCharType="end"/>
      </w:r>
      <w:r>
        <w:t>protokoll.pdf</w:t>
      </w:r>
    </w:p>
    <w:p w:rsidR="00283A9B" w:rsidRDefault="00355A5F">
      <w:pPr>
        <w:pStyle w:val="BScVorlageText"/>
        <w:spacing w:line="240" w:lineRule="auto"/>
        <w:ind w:left="2098" w:hanging="2098"/>
      </w:pPr>
      <w:r>
        <w:t>[How10-2]</w:t>
      </w:r>
      <w:r>
        <w:tab/>
      </w:r>
      <w:r>
        <w:tab/>
        <w:t>Howah, L.; Hausinterne Word-Vorlage zur Erstellung von Examensarbeiten; DokNr. 012-400-2902-00 Vorlage Wochenbericht.doc</w:t>
      </w:r>
    </w:p>
    <w:p w:rsidR="00283A9B" w:rsidRDefault="00355A5F">
      <w:pPr>
        <w:pStyle w:val="BScVorlageText"/>
        <w:spacing w:line="240" w:lineRule="auto"/>
        <w:ind w:left="2098" w:hanging="2098"/>
      </w:pPr>
      <w:r>
        <w:t>[WIKI01]</w:t>
      </w:r>
      <w:r>
        <w:tab/>
      </w:r>
      <w:r>
        <w:tab/>
        <w:t>Wikipedia, Heightmap/ Höhenfeld http://de.wikipedia.org/w/index.php?title=Höhenfeld&amp;oldid=57498257</w:t>
      </w:r>
    </w:p>
    <w:p w:rsidR="00355A5F" w:rsidRDefault="00355A5F">
      <w:pPr>
        <w:widowControl/>
        <w:suppressAutoHyphens w:val="0"/>
        <w:spacing w:after="200" w:line="276" w:lineRule="auto"/>
      </w:pPr>
      <w:r>
        <w:br w:type="page"/>
      </w:r>
    </w:p>
    <w:p w:rsidR="003961E0" w:rsidRDefault="00DA5C13" w:rsidP="00DA5C13">
      <w:pPr>
        <w:pStyle w:val="berschrift1"/>
      </w:pPr>
      <w:bookmarkStart w:id="62" w:name="_Toc260748200"/>
      <w:r>
        <w:lastRenderedPageBreak/>
        <w:t xml:space="preserve">9 </w:t>
      </w:r>
      <w:r w:rsidR="003961E0">
        <w:t>Alphabetischer Index</w:t>
      </w:r>
      <w:bookmarkEnd w:id="62"/>
    </w:p>
    <w:p w:rsidR="00E14839" w:rsidRDefault="00BA561A" w:rsidP="00ED79D9">
      <w:pPr>
        <w:spacing w:after="120"/>
        <w:rPr>
          <w:rFonts w:cs="Arial"/>
          <w:noProof/>
        </w:rPr>
        <w:sectPr w:rsidR="00E14839" w:rsidSect="00E14839">
          <w:footerReference w:type="default" r:id="rId8"/>
          <w:type w:val="continuous"/>
          <w:pgSz w:w="11906" w:h="16838"/>
          <w:pgMar w:top="1417" w:right="1417" w:bottom="1134" w:left="1417" w:header="708" w:footer="708" w:gutter="0"/>
          <w:cols w:space="708"/>
          <w:titlePg/>
          <w:docGrid w:linePitch="360"/>
        </w:sectPr>
      </w:pPr>
      <w:r w:rsidRPr="00ED79D9">
        <w:rPr>
          <w:rFonts w:cs="Arial"/>
        </w:rPr>
        <w:fldChar w:fldCharType="begin"/>
      </w:r>
      <w:r w:rsidR="00ED79D9" w:rsidRPr="00ED79D9">
        <w:rPr>
          <w:rFonts w:cs="Arial"/>
        </w:rPr>
        <w:instrText xml:space="preserve"> INDEX \e "</w:instrText>
      </w:r>
      <w:r w:rsidR="00ED79D9" w:rsidRPr="00ED79D9">
        <w:rPr>
          <w:rFonts w:cs="Arial"/>
        </w:rPr>
        <w:tab/>
        <w:instrText xml:space="preserve">" \h "A" \c "1" \z "1031" </w:instrText>
      </w:r>
      <w:r w:rsidRPr="00ED79D9">
        <w:rPr>
          <w:rFonts w:cs="Arial"/>
        </w:rPr>
        <w:fldChar w:fldCharType="separate"/>
      </w:r>
    </w:p>
    <w:p w:rsidR="00ED79D9" w:rsidRPr="00ED79D9" w:rsidRDefault="00ED79D9" w:rsidP="00ED79D9">
      <w:pPr>
        <w:spacing w:after="120"/>
        <w:rPr>
          <w:rFonts w:cs="Arial"/>
          <w:noProof/>
        </w:rPr>
        <w:sectPr w:rsidR="00ED79D9" w:rsidRPr="00ED79D9" w:rsidSect="00E14839">
          <w:type w:val="continuous"/>
          <w:pgSz w:w="11906" w:h="16838"/>
          <w:pgMar w:top="1417" w:right="1417" w:bottom="1134" w:left="1417" w:header="708" w:footer="708" w:gutter="0"/>
          <w:cols w:space="708"/>
          <w:titlePg/>
          <w:docGrid w:linePitch="360"/>
        </w:sectPr>
      </w:pP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lastRenderedPageBreak/>
        <w:t>A</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Abgrenzungskriterien</w:t>
      </w:r>
      <w:r w:rsidRPr="00ED79D9">
        <w:rPr>
          <w:rFonts w:ascii="Arial" w:hAnsi="Arial" w:cs="Arial"/>
          <w:noProof/>
          <w:sz w:val="24"/>
          <w:szCs w:val="24"/>
        </w:rPr>
        <w:tab/>
        <w:t>4</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Algorithmus</w:t>
      </w:r>
      <w:r w:rsidRPr="00ED79D9">
        <w:rPr>
          <w:rFonts w:ascii="Arial" w:hAnsi="Arial" w:cs="Arial"/>
          <w:noProof/>
          <w:sz w:val="24"/>
          <w:szCs w:val="24"/>
        </w:rPr>
        <w:tab/>
        <w:t>5, 6, 9</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M</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Minicluster</w:t>
      </w:r>
      <w:r w:rsidRPr="00ED79D9">
        <w:rPr>
          <w:rFonts w:ascii="Arial" w:hAnsi="Arial" w:cs="Arial"/>
          <w:noProof/>
          <w:sz w:val="24"/>
          <w:szCs w:val="24"/>
        </w:rPr>
        <w:tab/>
        <w:t>4, 6</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MiniQuadrix</w:t>
      </w:r>
      <w:r w:rsidRPr="00ED79D9">
        <w:rPr>
          <w:rFonts w:ascii="Arial" w:hAnsi="Arial" w:cs="Arial"/>
          <w:noProof/>
          <w:sz w:val="24"/>
          <w:szCs w:val="24"/>
        </w:rPr>
        <w:tab/>
        <w:t>4, 6, 7, 8</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Musskriterien</w:t>
      </w:r>
      <w:r w:rsidRPr="00ED79D9">
        <w:rPr>
          <w:rFonts w:ascii="Arial" w:hAnsi="Arial" w:cs="Arial"/>
          <w:noProof/>
          <w:sz w:val="24"/>
          <w:szCs w:val="24"/>
        </w:rPr>
        <w:tab/>
        <w:t>3</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P</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Programm</w:t>
      </w:r>
      <w:r w:rsidRPr="00ED79D9">
        <w:rPr>
          <w:rFonts w:ascii="Arial" w:hAnsi="Arial" w:cs="Arial"/>
          <w:noProof/>
          <w:sz w:val="24"/>
          <w:szCs w:val="24"/>
        </w:rPr>
        <w:tab/>
        <w:t>7, 8, 9, 11</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Protokoll</w:t>
      </w:r>
      <w:r w:rsidRPr="00ED79D9">
        <w:rPr>
          <w:rFonts w:ascii="Arial" w:hAnsi="Arial" w:cs="Arial"/>
          <w:noProof/>
          <w:sz w:val="24"/>
          <w:szCs w:val="24"/>
        </w:rPr>
        <w:tab/>
        <w:t>7, 8, 11</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S</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Shape from Shadows</w:t>
      </w:r>
      <w:r w:rsidRPr="00ED79D9">
        <w:rPr>
          <w:rFonts w:ascii="Arial" w:hAnsi="Arial" w:cs="Arial"/>
          <w:noProof/>
          <w:sz w:val="24"/>
          <w:szCs w:val="24"/>
        </w:rPr>
        <w:tab/>
        <w:t>5</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Software</w:t>
      </w:r>
      <w:r w:rsidRPr="00ED79D9">
        <w:rPr>
          <w:rFonts w:ascii="Arial" w:hAnsi="Arial" w:cs="Arial"/>
          <w:noProof/>
          <w:sz w:val="24"/>
          <w:szCs w:val="24"/>
        </w:rPr>
        <w:tab/>
        <w:t>4, 7, 9, 11</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W</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Wunschkriterien</w:t>
      </w:r>
      <w:r w:rsidRPr="00ED79D9">
        <w:rPr>
          <w:rFonts w:ascii="Arial" w:hAnsi="Arial" w:cs="Arial"/>
          <w:noProof/>
          <w:sz w:val="24"/>
          <w:szCs w:val="24"/>
        </w:rPr>
        <w:tab/>
        <w:t>4, 7</w:t>
      </w:r>
    </w:p>
    <w:p w:rsidR="00ED79D9" w:rsidRPr="00ED79D9" w:rsidRDefault="00ED79D9" w:rsidP="00ED79D9">
      <w:pPr>
        <w:spacing w:after="120"/>
        <w:rPr>
          <w:rFonts w:cs="Arial"/>
          <w:noProof/>
        </w:rPr>
        <w:sectPr w:rsidR="00ED79D9" w:rsidRPr="00ED79D9" w:rsidSect="00ED79D9">
          <w:type w:val="continuous"/>
          <w:pgSz w:w="11906" w:h="16838"/>
          <w:pgMar w:top="1417" w:right="1417" w:bottom="1134" w:left="1417" w:header="708" w:footer="708" w:gutter="0"/>
          <w:cols w:space="720"/>
          <w:docGrid w:linePitch="360"/>
        </w:sectPr>
      </w:pPr>
    </w:p>
    <w:p w:rsidR="00355A5F" w:rsidRPr="00ED79D9" w:rsidRDefault="00BA561A" w:rsidP="00ED79D9">
      <w:pPr>
        <w:spacing w:after="120"/>
        <w:rPr>
          <w:rFonts w:cs="Arial"/>
        </w:rPr>
      </w:pPr>
      <w:r w:rsidRPr="00ED79D9">
        <w:rPr>
          <w:rFonts w:cs="Arial"/>
        </w:rPr>
        <w:lastRenderedPageBreak/>
        <w:fldChar w:fldCharType="end"/>
      </w:r>
    </w:p>
    <w:sectPr w:rsidR="00355A5F" w:rsidRPr="00ED79D9" w:rsidSect="00ED79D9">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8B8" w:rsidRDefault="00F428B8" w:rsidP="00147F31">
      <w:r>
        <w:separator/>
      </w:r>
    </w:p>
  </w:endnote>
  <w:endnote w:type="continuationSeparator" w:id="1">
    <w:p w:rsidR="00F428B8" w:rsidRDefault="00F428B8" w:rsidP="00147F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046029" w:usb3="00000000" w:csb0="8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179987"/>
      <w:docPartObj>
        <w:docPartGallery w:val="Page Numbers (Top of Page)"/>
        <w:docPartUnique/>
      </w:docPartObj>
    </w:sdtPr>
    <w:sdtContent>
      <w:p w:rsidR="001A5F2F" w:rsidRDefault="001A5F2F" w:rsidP="00147F31">
        <w:pPr>
          <w:pStyle w:val="Kopfzeile"/>
          <w:jc w:val="right"/>
        </w:pPr>
        <w:r>
          <w:t xml:space="preserve">Seite </w:t>
        </w:r>
        <w:r w:rsidR="00BA561A">
          <w:rPr>
            <w:b/>
          </w:rPr>
          <w:fldChar w:fldCharType="begin"/>
        </w:r>
        <w:r>
          <w:rPr>
            <w:b/>
          </w:rPr>
          <w:instrText>PAGE</w:instrText>
        </w:r>
        <w:r w:rsidR="00BA561A">
          <w:rPr>
            <w:b/>
          </w:rPr>
          <w:fldChar w:fldCharType="separate"/>
        </w:r>
        <w:r w:rsidR="00785321">
          <w:rPr>
            <w:b/>
            <w:noProof/>
          </w:rPr>
          <w:t>6</w:t>
        </w:r>
        <w:r w:rsidR="00BA561A">
          <w:rPr>
            <w:b/>
          </w:rPr>
          <w:fldChar w:fldCharType="end"/>
        </w:r>
        <w:r>
          <w:t xml:space="preserve"> von </w:t>
        </w:r>
        <w:r w:rsidR="00BA561A">
          <w:rPr>
            <w:b/>
          </w:rPr>
          <w:fldChar w:fldCharType="begin"/>
        </w:r>
        <w:r>
          <w:rPr>
            <w:b/>
          </w:rPr>
          <w:instrText>NUMPAGES</w:instrText>
        </w:r>
        <w:r w:rsidR="00BA561A">
          <w:rPr>
            <w:b/>
          </w:rPr>
          <w:fldChar w:fldCharType="separate"/>
        </w:r>
        <w:r w:rsidR="00785321">
          <w:rPr>
            <w:b/>
            <w:noProof/>
          </w:rPr>
          <w:t>12</w:t>
        </w:r>
        <w:r w:rsidR="00BA561A">
          <w:rPr>
            <w:b/>
          </w:rPr>
          <w:fldChar w:fldCharType="end"/>
        </w:r>
      </w:p>
    </w:sdtContent>
  </w:sdt>
  <w:p w:rsidR="001A5F2F" w:rsidRDefault="001A5F2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8B8" w:rsidRDefault="00F428B8" w:rsidP="00147F31">
      <w:r>
        <w:separator/>
      </w:r>
    </w:p>
  </w:footnote>
  <w:footnote w:type="continuationSeparator" w:id="1">
    <w:p w:rsidR="00F428B8" w:rsidRDefault="00F428B8" w:rsidP="00147F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355A5F"/>
    <w:rsid w:val="000321AC"/>
    <w:rsid w:val="000501CC"/>
    <w:rsid w:val="000F72DF"/>
    <w:rsid w:val="00147F31"/>
    <w:rsid w:val="001A57A1"/>
    <w:rsid w:val="001A5F2F"/>
    <w:rsid w:val="001C59CF"/>
    <w:rsid w:val="00203477"/>
    <w:rsid w:val="00220142"/>
    <w:rsid w:val="0022209A"/>
    <w:rsid w:val="00283A9B"/>
    <w:rsid w:val="003259D9"/>
    <w:rsid w:val="00355A5F"/>
    <w:rsid w:val="003961E0"/>
    <w:rsid w:val="003B7571"/>
    <w:rsid w:val="00443067"/>
    <w:rsid w:val="00785321"/>
    <w:rsid w:val="007B0CA0"/>
    <w:rsid w:val="0084667D"/>
    <w:rsid w:val="008C6F91"/>
    <w:rsid w:val="008E5BA4"/>
    <w:rsid w:val="008F21CD"/>
    <w:rsid w:val="00956C08"/>
    <w:rsid w:val="009A64A3"/>
    <w:rsid w:val="00AD78B7"/>
    <w:rsid w:val="00B35B11"/>
    <w:rsid w:val="00B6517E"/>
    <w:rsid w:val="00B6535B"/>
    <w:rsid w:val="00BA561A"/>
    <w:rsid w:val="00BB7991"/>
    <w:rsid w:val="00BF078F"/>
    <w:rsid w:val="00C149B6"/>
    <w:rsid w:val="00D16695"/>
    <w:rsid w:val="00DA5C13"/>
    <w:rsid w:val="00E14839"/>
    <w:rsid w:val="00ED79D9"/>
    <w:rsid w:val="00EF7C88"/>
    <w:rsid w:val="00F0588E"/>
    <w:rsid w:val="00F428B8"/>
    <w:rsid w:val="00F52900"/>
    <w:rsid w:val="00F7597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5A5F"/>
    <w:pPr>
      <w:widowControl w:val="0"/>
      <w:suppressAutoHyphens/>
      <w:spacing w:after="0" w:line="240" w:lineRule="auto"/>
    </w:pPr>
    <w:rPr>
      <w:rFonts w:ascii="Arial" w:eastAsia="DejaVu Sans" w:hAnsi="Arial" w:cs="Times New Roman"/>
      <w:kern w:val="1"/>
      <w:sz w:val="24"/>
      <w:szCs w:val="24"/>
      <w:lang w:eastAsia="de-DE"/>
    </w:rPr>
  </w:style>
  <w:style w:type="paragraph" w:styleId="berschrift1">
    <w:name w:val="heading 1"/>
    <w:basedOn w:val="Standard"/>
    <w:next w:val="Standard"/>
    <w:link w:val="berschrift1Zchn"/>
    <w:qFormat/>
    <w:rsid w:val="00355A5F"/>
    <w:pPr>
      <w:keepNext/>
      <w:keepLines/>
      <w:widowControl/>
      <w:shd w:val="clear" w:color="auto" w:fill="D9D9D9" w:themeFill="background1" w:themeFillShade="D9"/>
      <w:tabs>
        <w:tab w:val="left" w:pos="0"/>
      </w:tabs>
      <w:suppressAutoHyphens w:val="0"/>
      <w:spacing w:before="600" w:after="240" w:line="276" w:lineRule="auto"/>
      <w:outlineLvl w:val="0"/>
    </w:pPr>
    <w:rPr>
      <w:rFonts w:eastAsiaTheme="majorEastAsia" w:cstheme="majorBidi"/>
      <w:b/>
      <w:bCs/>
      <w:kern w:val="0"/>
      <w:sz w:val="28"/>
      <w:szCs w:val="28"/>
      <w:lang w:eastAsia="en-US"/>
    </w:rPr>
  </w:style>
  <w:style w:type="paragraph" w:styleId="berschrift2">
    <w:name w:val="heading 2"/>
    <w:basedOn w:val="Standard"/>
    <w:next w:val="Standard"/>
    <w:link w:val="berschrift2Zchn"/>
    <w:unhideWhenUsed/>
    <w:qFormat/>
    <w:rsid w:val="00355A5F"/>
    <w:pPr>
      <w:keepNext/>
      <w:keepLines/>
      <w:widowControl/>
      <w:suppressAutoHyphens w:val="0"/>
      <w:spacing w:before="200" w:after="400" w:line="276" w:lineRule="auto"/>
      <w:outlineLvl w:val="1"/>
    </w:pPr>
    <w:rPr>
      <w:rFonts w:eastAsiaTheme="majorEastAsia" w:cstheme="majorBidi"/>
      <w:b/>
      <w:bCs/>
      <w:kern w:val="0"/>
      <w:sz w:val="26"/>
      <w:szCs w:val="26"/>
      <w:lang w:eastAsia="en-US"/>
    </w:rPr>
  </w:style>
  <w:style w:type="paragraph" w:styleId="berschrift3">
    <w:name w:val="heading 3"/>
    <w:basedOn w:val="Standard"/>
    <w:next w:val="Standard"/>
    <w:link w:val="berschrift3Zchn"/>
    <w:uiPriority w:val="9"/>
    <w:unhideWhenUsed/>
    <w:qFormat/>
    <w:rsid w:val="00355A5F"/>
    <w:pPr>
      <w:keepNext/>
      <w:keepLines/>
      <w:widowControl/>
      <w:suppressAutoHyphens w:val="0"/>
      <w:spacing w:before="200" w:after="200" w:line="276" w:lineRule="auto"/>
      <w:outlineLvl w:val="2"/>
    </w:pPr>
    <w:rPr>
      <w:rFonts w:eastAsiaTheme="majorEastAsia" w:cstheme="majorBidi"/>
      <w:b/>
      <w:bCs/>
      <w:kern w:val="0"/>
      <w:sz w:val="22"/>
      <w:szCs w:val="22"/>
      <w:lang w:eastAsia="en-US"/>
    </w:rPr>
  </w:style>
  <w:style w:type="paragraph" w:styleId="berschrift4">
    <w:name w:val="heading 4"/>
    <w:basedOn w:val="Standard"/>
    <w:next w:val="Standard"/>
    <w:link w:val="berschrift4Zchn"/>
    <w:uiPriority w:val="9"/>
    <w:semiHidden/>
    <w:unhideWhenUsed/>
    <w:qFormat/>
    <w:rsid w:val="00355A5F"/>
    <w:pPr>
      <w:keepNext/>
      <w:keepLines/>
      <w:spacing w:before="200" w:after="200"/>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55A5F"/>
    <w:rPr>
      <w:rFonts w:ascii="Arial" w:eastAsiaTheme="majorEastAsia" w:hAnsi="Arial" w:cstheme="majorBidi"/>
      <w:b/>
      <w:bCs/>
      <w:sz w:val="28"/>
      <w:szCs w:val="28"/>
      <w:shd w:val="clear" w:color="auto" w:fill="D9D9D9" w:themeFill="background1" w:themeFillShade="D9"/>
    </w:rPr>
  </w:style>
  <w:style w:type="character" w:customStyle="1" w:styleId="berschrift2Zchn">
    <w:name w:val="Überschrift 2 Zchn"/>
    <w:basedOn w:val="Absatz-Standardschriftart"/>
    <w:link w:val="berschrift2"/>
    <w:rsid w:val="00355A5F"/>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355A5F"/>
    <w:rPr>
      <w:rFonts w:ascii="Arial" w:eastAsiaTheme="majorEastAsia" w:hAnsi="Arial" w:cstheme="majorBidi"/>
      <w:b/>
      <w:bCs/>
    </w:rPr>
  </w:style>
  <w:style w:type="character" w:styleId="SchwacheHervorhebung">
    <w:name w:val="Subtle Emphasis"/>
    <w:basedOn w:val="Absatz-Standardschriftart"/>
    <w:uiPriority w:val="19"/>
    <w:qFormat/>
    <w:rsid w:val="00EF7C88"/>
    <w:rPr>
      <w:i/>
      <w:iCs/>
      <w:color w:val="808080" w:themeColor="text1" w:themeTint="7F"/>
    </w:rPr>
  </w:style>
  <w:style w:type="paragraph" w:styleId="Kopfzeile">
    <w:name w:val="header"/>
    <w:basedOn w:val="Standard"/>
    <w:link w:val="KopfzeileZchn"/>
    <w:uiPriority w:val="99"/>
    <w:rsid w:val="00355A5F"/>
    <w:pPr>
      <w:suppressLineNumbers/>
      <w:tabs>
        <w:tab w:val="center" w:pos="4818"/>
        <w:tab w:val="right" w:pos="9637"/>
      </w:tabs>
    </w:pPr>
  </w:style>
  <w:style w:type="character" w:customStyle="1" w:styleId="KopfzeileZchn">
    <w:name w:val="Kopfzeile Zchn"/>
    <w:basedOn w:val="Absatz-Standardschriftart"/>
    <w:link w:val="Kopfzeile"/>
    <w:uiPriority w:val="99"/>
    <w:rsid w:val="00355A5F"/>
    <w:rPr>
      <w:rFonts w:ascii="Arial" w:eastAsia="DejaVu Sans" w:hAnsi="Arial" w:cs="Times New Roman"/>
      <w:kern w:val="1"/>
      <w:sz w:val="24"/>
      <w:szCs w:val="24"/>
      <w:lang w:eastAsia="de-DE"/>
    </w:rPr>
  </w:style>
  <w:style w:type="paragraph" w:styleId="Inhaltsverzeichnisberschrift">
    <w:name w:val="TOC Heading"/>
    <w:basedOn w:val="berschrift1"/>
    <w:next w:val="Standard"/>
    <w:uiPriority w:val="39"/>
    <w:unhideWhenUsed/>
    <w:qFormat/>
    <w:rsid w:val="00355A5F"/>
    <w:pPr>
      <w:outlineLvl w:val="9"/>
    </w:pPr>
  </w:style>
  <w:style w:type="paragraph" w:styleId="Sprechblasentext">
    <w:name w:val="Balloon Text"/>
    <w:basedOn w:val="Standard"/>
    <w:link w:val="SprechblasentextZchn"/>
    <w:uiPriority w:val="99"/>
    <w:semiHidden/>
    <w:unhideWhenUsed/>
    <w:rsid w:val="00355A5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A5F"/>
    <w:rPr>
      <w:rFonts w:ascii="Tahoma" w:eastAsia="DejaVu Sans" w:hAnsi="Tahoma" w:cs="Tahoma"/>
      <w:kern w:val="1"/>
      <w:sz w:val="16"/>
      <w:szCs w:val="16"/>
      <w:lang w:eastAsia="de-DE"/>
    </w:rPr>
  </w:style>
  <w:style w:type="paragraph" w:customStyle="1" w:styleId="BScVorlageText">
    <w:name w:val="BSc. VorlageText"/>
    <w:basedOn w:val="Standard"/>
    <w:link w:val="BScVorlageTextZchn"/>
    <w:qFormat/>
    <w:rsid w:val="000501CC"/>
    <w:pPr>
      <w:spacing w:after="120" w:line="360" w:lineRule="auto"/>
      <w:jc w:val="both"/>
    </w:pPr>
  </w:style>
  <w:style w:type="character" w:customStyle="1" w:styleId="BScVorlageTextZchn">
    <w:name w:val="BSc. VorlageText Zchn"/>
    <w:basedOn w:val="Absatz-Standardschriftart"/>
    <w:link w:val="BScVorlageText"/>
    <w:rsid w:val="000501CC"/>
    <w:rPr>
      <w:rFonts w:ascii="Arial" w:eastAsia="DejaVu Sans" w:hAnsi="Arial" w:cs="Times New Roman"/>
      <w:kern w:val="1"/>
      <w:sz w:val="24"/>
      <w:szCs w:val="24"/>
      <w:lang w:eastAsia="de-DE"/>
    </w:rPr>
  </w:style>
  <w:style w:type="paragraph" w:styleId="Verzeichnis1">
    <w:name w:val="toc 1"/>
    <w:basedOn w:val="Standard"/>
    <w:next w:val="Standard"/>
    <w:autoRedefine/>
    <w:uiPriority w:val="39"/>
    <w:unhideWhenUsed/>
    <w:rsid w:val="00355A5F"/>
    <w:pPr>
      <w:spacing w:after="100"/>
    </w:pPr>
  </w:style>
  <w:style w:type="paragraph" w:styleId="Verzeichnis2">
    <w:name w:val="toc 2"/>
    <w:basedOn w:val="Standard"/>
    <w:next w:val="Standard"/>
    <w:autoRedefine/>
    <w:uiPriority w:val="39"/>
    <w:unhideWhenUsed/>
    <w:rsid w:val="00355A5F"/>
    <w:pPr>
      <w:spacing w:after="100"/>
      <w:ind w:left="240"/>
    </w:pPr>
  </w:style>
  <w:style w:type="character" w:styleId="Hyperlink">
    <w:name w:val="Hyperlink"/>
    <w:basedOn w:val="Absatz-Standardschriftart"/>
    <w:uiPriority w:val="99"/>
    <w:unhideWhenUsed/>
    <w:rsid w:val="00355A5F"/>
    <w:rPr>
      <w:color w:val="0000FF" w:themeColor="hyperlink"/>
      <w:u w:val="single"/>
    </w:rPr>
  </w:style>
  <w:style w:type="character" w:customStyle="1" w:styleId="berschrift4Zchn">
    <w:name w:val="Überschrift 4 Zchn"/>
    <w:basedOn w:val="Absatz-Standardschriftart"/>
    <w:link w:val="berschrift4"/>
    <w:uiPriority w:val="9"/>
    <w:semiHidden/>
    <w:rsid w:val="00355A5F"/>
    <w:rPr>
      <w:rFonts w:ascii="Arial" w:eastAsiaTheme="majorEastAsia" w:hAnsi="Arial" w:cstheme="majorBidi"/>
      <w:b/>
      <w:bCs/>
      <w:iCs/>
      <w:kern w:val="1"/>
      <w:sz w:val="24"/>
      <w:szCs w:val="24"/>
      <w:lang w:eastAsia="de-DE"/>
    </w:rPr>
  </w:style>
  <w:style w:type="paragraph" w:customStyle="1" w:styleId="BoScText">
    <w:name w:val="BoSc.Text"/>
    <w:basedOn w:val="Textkrper"/>
    <w:next w:val="Textkrper"/>
    <w:link w:val="BoScTextZchn"/>
    <w:rsid w:val="00355A5F"/>
    <w:pPr>
      <w:spacing w:after="113" w:line="360" w:lineRule="auto"/>
      <w:ind w:firstLine="567"/>
    </w:pPr>
    <w:rPr>
      <w:sz w:val="28"/>
    </w:rPr>
  </w:style>
  <w:style w:type="character" w:customStyle="1" w:styleId="BoScTextZchn">
    <w:name w:val="BoSc.Text Zchn"/>
    <w:basedOn w:val="TextkrperZchn"/>
    <w:link w:val="BoScText"/>
    <w:rsid w:val="00355A5F"/>
    <w:rPr>
      <w:sz w:val="28"/>
    </w:rPr>
  </w:style>
  <w:style w:type="paragraph" w:styleId="Textkrper">
    <w:name w:val="Body Text"/>
    <w:basedOn w:val="Standard"/>
    <w:link w:val="TextkrperZchn"/>
    <w:uiPriority w:val="99"/>
    <w:semiHidden/>
    <w:unhideWhenUsed/>
    <w:rsid w:val="00355A5F"/>
    <w:pPr>
      <w:spacing w:after="120"/>
    </w:pPr>
  </w:style>
  <w:style w:type="character" w:customStyle="1" w:styleId="TextkrperZchn">
    <w:name w:val="Textkörper Zchn"/>
    <w:basedOn w:val="Absatz-Standardschriftart"/>
    <w:link w:val="Textkrper"/>
    <w:uiPriority w:val="99"/>
    <w:semiHidden/>
    <w:rsid w:val="00355A5F"/>
    <w:rPr>
      <w:rFonts w:ascii="Arial" w:eastAsia="DejaVu Sans" w:hAnsi="Arial" w:cs="Times New Roman"/>
      <w:kern w:val="1"/>
      <w:sz w:val="24"/>
      <w:szCs w:val="24"/>
      <w:lang w:eastAsia="de-DE"/>
    </w:rPr>
  </w:style>
  <w:style w:type="paragraph" w:styleId="Verzeichnis3">
    <w:name w:val="toc 3"/>
    <w:basedOn w:val="Standard"/>
    <w:next w:val="Standard"/>
    <w:autoRedefine/>
    <w:uiPriority w:val="39"/>
    <w:unhideWhenUsed/>
    <w:rsid w:val="00355A5F"/>
    <w:pPr>
      <w:spacing w:after="100"/>
      <w:ind w:left="480"/>
    </w:pPr>
  </w:style>
  <w:style w:type="paragraph" w:customStyle="1" w:styleId="TabellenInhalt">
    <w:name w:val="Tabellen Inhalt"/>
    <w:basedOn w:val="Standard"/>
    <w:rsid w:val="00355A5F"/>
    <w:pPr>
      <w:suppressLineNumbers/>
    </w:pPr>
    <w:rPr>
      <w:sz w:val="28"/>
    </w:rPr>
  </w:style>
  <w:style w:type="paragraph" w:customStyle="1" w:styleId="Tabellenberschrift">
    <w:name w:val="Tabellen Überschrift"/>
    <w:basedOn w:val="TabellenInhalt"/>
    <w:rsid w:val="00355A5F"/>
    <w:pPr>
      <w:shd w:val="clear" w:color="auto" w:fill="E6E6E6"/>
      <w:jc w:val="center"/>
    </w:pPr>
    <w:rPr>
      <w:b/>
      <w:bCs/>
    </w:rPr>
  </w:style>
  <w:style w:type="paragraph" w:customStyle="1" w:styleId="Tabelle">
    <w:name w:val="Tabelle"/>
    <w:basedOn w:val="Standard"/>
    <w:rsid w:val="00355A5F"/>
    <w:pPr>
      <w:suppressLineNumbers/>
      <w:spacing w:before="120" w:after="120"/>
    </w:pPr>
    <w:rPr>
      <w:i/>
      <w:iCs/>
    </w:rPr>
  </w:style>
  <w:style w:type="paragraph" w:styleId="Index1">
    <w:name w:val="index 1"/>
    <w:basedOn w:val="Standard"/>
    <w:next w:val="Standard"/>
    <w:autoRedefine/>
    <w:uiPriority w:val="99"/>
    <w:unhideWhenUsed/>
    <w:rsid w:val="00DA5C13"/>
    <w:pPr>
      <w:ind w:left="240" w:hanging="240"/>
    </w:pPr>
    <w:rPr>
      <w:rFonts w:asciiTheme="minorHAnsi" w:hAnsiTheme="minorHAnsi"/>
      <w:sz w:val="18"/>
      <w:szCs w:val="18"/>
    </w:rPr>
  </w:style>
  <w:style w:type="paragraph" w:styleId="Index2">
    <w:name w:val="index 2"/>
    <w:basedOn w:val="Standard"/>
    <w:next w:val="Standard"/>
    <w:autoRedefine/>
    <w:uiPriority w:val="99"/>
    <w:unhideWhenUsed/>
    <w:rsid w:val="00DA5C13"/>
    <w:pPr>
      <w:ind w:left="480" w:hanging="240"/>
    </w:pPr>
    <w:rPr>
      <w:rFonts w:asciiTheme="minorHAnsi" w:hAnsiTheme="minorHAnsi"/>
      <w:sz w:val="18"/>
      <w:szCs w:val="18"/>
    </w:rPr>
  </w:style>
  <w:style w:type="paragraph" w:styleId="Index3">
    <w:name w:val="index 3"/>
    <w:basedOn w:val="Standard"/>
    <w:next w:val="Standard"/>
    <w:autoRedefine/>
    <w:uiPriority w:val="99"/>
    <w:unhideWhenUsed/>
    <w:rsid w:val="003961E0"/>
    <w:pPr>
      <w:ind w:left="720" w:hanging="240"/>
    </w:pPr>
    <w:rPr>
      <w:rFonts w:asciiTheme="minorHAnsi" w:hAnsiTheme="minorHAnsi"/>
      <w:sz w:val="18"/>
      <w:szCs w:val="18"/>
    </w:rPr>
  </w:style>
  <w:style w:type="paragraph" w:styleId="Index4">
    <w:name w:val="index 4"/>
    <w:basedOn w:val="Standard"/>
    <w:next w:val="Standard"/>
    <w:autoRedefine/>
    <w:uiPriority w:val="99"/>
    <w:unhideWhenUsed/>
    <w:rsid w:val="003961E0"/>
    <w:pPr>
      <w:ind w:left="960" w:hanging="240"/>
    </w:pPr>
    <w:rPr>
      <w:rFonts w:asciiTheme="minorHAnsi" w:hAnsiTheme="minorHAnsi"/>
      <w:sz w:val="18"/>
      <w:szCs w:val="18"/>
    </w:rPr>
  </w:style>
  <w:style w:type="paragraph" w:styleId="Index5">
    <w:name w:val="index 5"/>
    <w:basedOn w:val="Standard"/>
    <w:next w:val="Standard"/>
    <w:autoRedefine/>
    <w:uiPriority w:val="99"/>
    <w:unhideWhenUsed/>
    <w:rsid w:val="003961E0"/>
    <w:pPr>
      <w:ind w:left="1200" w:hanging="240"/>
    </w:pPr>
    <w:rPr>
      <w:rFonts w:asciiTheme="minorHAnsi" w:hAnsiTheme="minorHAnsi"/>
      <w:sz w:val="18"/>
      <w:szCs w:val="18"/>
    </w:rPr>
  </w:style>
  <w:style w:type="paragraph" w:styleId="Index6">
    <w:name w:val="index 6"/>
    <w:basedOn w:val="Standard"/>
    <w:next w:val="Standard"/>
    <w:autoRedefine/>
    <w:uiPriority w:val="99"/>
    <w:unhideWhenUsed/>
    <w:rsid w:val="003961E0"/>
    <w:pPr>
      <w:ind w:left="1440" w:hanging="240"/>
    </w:pPr>
    <w:rPr>
      <w:rFonts w:asciiTheme="minorHAnsi" w:hAnsiTheme="minorHAnsi"/>
      <w:sz w:val="18"/>
      <w:szCs w:val="18"/>
    </w:rPr>
  </w:style>
  <w:style w:type="paragraph" w:styleId="Index7">
    <w:name w:val="index 7"/>
    <w:basedOn w:val="Standard"/>
    <w:next w:val="Standard"/>
    <w:autoRedefine/>
    <w:uiPriority w:val="99"/>
    <w:unhideWhenUsed/>
    <w:rsid w:val="003961E0"/>
    <w:pPr>
      <w:ind w:left="1680" w:hanging="240"/>
    </w:pPr>
    <w:rPr>
      <w:rFonts w:asciiTheme="minorHAnsi" w:hAnsiTheme="minorHAnsi"/>
      <w:sz w:val="18"/>
      <w:szCs w:val="18"/>
    </w:rPr>
  </w:style>
  <w:style w:type="paragraph" w:styleId="Index8">
    <w:name w:val="index 8"/>
    <w:basedOn w:val="Standard"/>
    <w:next w:val="Standard"/>
    <w:autoRedefine/>
    <w:uiPriority w:val="99"/>
    <w:unhideWhenUsed/>
    <w:rsid w:val="003961E0"/>
    <w:pPr>
      <w:ind w:left="1920" w:hanging="240"/>
    </w:pPr>
    <w:rPr>
      <w:rFonts w:asciiTheme="minorHAnsi" w:hAnsiTheme="minorHAnsi"/>
      <w:sz w:val="18"/>
      <w:szCs w:val="18"/>
    </w:rPr>
  </w:style>
  <w:style w:type="paragraph" w:styleId="Index9">
    <w:name w:val="index 9"/>
    <w:basedOn w:val="Standard"/>
    <w:next w:val="Standard"/>
    <w:autoRedefine/>
    <w:uiPriority w:val="99"/>
    <w:unhideWhenUsed/>
    <w:rsid w:val="003961E0"/>
    <w:pPr>
      <w:ind w:left="2160" w:hanging="240"/>
    </w:pPr>
    <w:rPr>
      <w:rFonts w:asciiTheme="minorHAnsi" w:hAnsiTheme="minorHAnsi"/>
      <w:sz w:val="18"/>
      <w:szCs w:val="18"/>
    </w:rPr>
  </w:style>
  <w:style w:type="paragraph" w:styleId="Indexberschrift">
    <w:name w:val="index heading"/>
    <w:basedOn w:val="Standard"/>
    <w:next w:val="Index1"/>
    <w:uiPriority w:val="99"/>
    <w:unhideWhenUsed/>
    <w:rsid w:val="003961E0"/>
    <w:pPr>
      <w:spacing w:before="240" w:after="120"/>
      <w:jc w:val="center"/>
    </w:pPr>
    <w:rPr>
      <w:rFonts w:asciiTheme="minorHAnsi" w:hAnsiTheme="minorHAnsi"/>
      <w:b/>
      <w:bCs/>
      <w:sz w:val="26"/>
      <w:szCs w:val="26"/>
    </w:rPr>
  </w:style>
  <w:style w:type="character" w:styleId="Platzhaltertext">
    <w:name w:val="Placeholder Text"/>
    <w:basedOn w:val="Absatz-Standardschriftart"/>
    <w:uiPriority w:val="99"/>
    <w:semiHidden/>
    <w:rsid w:val="00147F31"/>
    <w:rPr>
      <w:color w:val="808080"/>
    </w:rPr>
  </w:style>
  <w:style w:type="paragraph" w:styleId="Fuzeile">
    <w:name w:val="footer"/>
    <w:basedOn w:val="Standard"/>
    <w:link w:val="FuzeileZchn"/>
    <w:uiPriority w:val="99"/>
    <w:semiHidden/>
    <w:unhideWhenUsed/>
    <w:rsid w:val="00147F31"/>
    <w:pPr>
      <w:tabs>
        <w:tab w:val="center" w:pos="4536"/>
        <w:tab w:val="right" w:pos="9072"/>
      </w:tabs>
    </w:pPr>
  </w:style>
  <w:style w:type="character" w:customStyle="1" w:styleId="FuzeileZchn">
    <w:name w:val="Fußzeile Zchn"/>
    <w:basedOn w:val="Absatz-Standardschriftart"/>
    <w:link w:val="Fuzeile"/>
    <w:uiPriority w:val="99"/>
    <w:semiHidden/>
    <w:rsid w:val="00147F31"/>
    <w:rPr>
      <w:rFonts w:ascii="Arial" w:eastAsia="DejaVu Sans" w:hAnsi="Arial" w:cs="Times New Roman"/>
      <w:kern w:val="1"/>
      <w:sz w:val="24"/>
      <w:szCs w:val="24"/>
      <w:lang w:eastAsia="de-DE"/>
    </w:rPr>
  </w:style>
  <w:style w:type="paragraph" w:styleId="Beschriftung">
    <w:name w:val="caption"/>
    <w:basedOn w:val="Standard"/>
    <w:next w:val="Standard"/>
    <w:uiPriority w:val="35"/>
    <w:unhideWhenUsed/>
    <w:qFormat/>
    <w:rsid w:val="0078532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4A810-EE05-4D8A-99A3-6EC56DC0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2373</Words>
  <Characters>14953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Gnip</dc:creator>
  <cp:lastModifiedBy>Gnip</cp:lastModifiedBy>
  <cp:revision>5</cp:revision>
  <dcterms:created xsi:type="dcterms:W3CDTF">2010-05-27T17:08:00Z</dcterms:created>
  <dcterms:modified xsi:type="dcterms:W3CDTF">2010-05-28T07:27:00Z</dcterms:modified>
</cp:coreProperties>
</file>